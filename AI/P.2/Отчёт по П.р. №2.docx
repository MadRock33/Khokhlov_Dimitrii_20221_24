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18CE6" w14:textId="77777777" w:rsidR="00AE6585" w:rsidRPr="00F732B2" w:rsidRDefault="007914FA" w:rsidP="00F732B2">
      <w:pPr>
        <w:spacing w:line="276" w:lineRule="auto"/>
        <w:ind w:right="562"/>
        <w:jc w:val="center"/>
      </w:pPr>
      <w:r w:rsidRPr="00F732B2">
        <w:t>Санкт-Петербургский государственный морской технический университет</w:t>
      </w:r>
    </w:p>
    <w:p w14:paraId="7A218CE7" w14:textId="77777777" w:rsidR="00AE6585" w:rsidRPr="00F732B2" w:rsidRDefault="00AE6585" w:rsidP="003B73F9">
      <w:pPr>
        <w:spacing w:line="276" w:lineRule="auto"/>
      </w:pPr>
    </w:p>
    <w:p w14:paraId="7A218CE8" w14:textId="77777777" w:rsidR="00AE6585" w:rsidRPr="00F732B2" w:rsidRDefault="00AE6585" w:rsidP="003B73F9">
      <w:pPr>
        <w:spacing w:line="276" w:lineRule="auto"/>
        <w:ind w:left="-570" w:right="-607"/>
      </w:pPr>
    </w:p>
    <w:p w14:paraId="7A218CE9" w14:textId="77777777" w:rsidR="00AE6585" w:rsidRPr="00F732B2" w:rsidRDefault="00AE6585" w:rsidP="003B73F9">
      <w:pPr>
        <w:spacing w:line="276" w:lineRule="auto"/>
        <w:ind w:left="-570" w:right="-607"/>
      </w:pPr>
    </w:p>
    <w:p w14:paraId="7A218CEA" w14:textId="77777777" w:rsidR="00AE6585" w:rsidRPr="00F732B2" w:rsidRDefault="00AE6585" w:rsidP="003B73F9">
      <w:pPr>
        <w:spacing w:line="276" w:lineRule="auto"/>
        <w:ind w:left="-570" w:right="-607"/>
      </w:pPr>
    </w:p>
    <w:p w14:paraId="7A218CEB" w14:textId="1C1DFC2D" w:rsidR="00AE6585" w:rsidRPr="00F732B2" w:rsidRDefault="007914FA" w:rsidP="00F732B2">
      <w:pPr>
        <w:spacing w:line="276" w:lineRule="auto"/>
        <w:ind w:left="-570" w:right="-607"/>
        <w:jc w:val="center"/>
      </w:pPr>
      <w:r w:rsidRPr="00F732B2">
        <w:t>Отчёт</w:t>
      </w:r>
    </w:p>
    <w:p w14:paraId="7A218CEC" w14:textId="77777777" w:rsidR="00AE6585" w:rsidRPr="00F732B2" w:rsidRDefault="007914FA" w:rsidP="00F732B2">
      <w:pPr>
        <w:spacing w:line="276" w:lineRule="auto"/>
        <w:ind w:left="-566" w:right="-607"/>
        <w:jc w:val="center"/>
      </w:pPr>
      <w:r w:rsidRPr="00F732B2">
        <w:t>по практической работе №2</w:t>
      </w:r>
    </w:p>
    <w:p w14:paraId="7A218CED" w14:textId="77777777" w:rsidR="00AE6585" w:rsidRPr="00F732B2" w:rsidRDefault="007914FA" w:rsidP="00F732B2">
      <w:pPr>
        <w:spacing w:line="276" w:lineRule="auto"/>
        <w:ind w:left="-566" w:right="-607"/>
        <w:jc w:val="center"/>
      </w:pPr>
      <w:r w:rsidRPr="00F732B2">
        <w:t>“Проектирование нейронной сети на персептронах Розенблатта”</w:t>
      </w:r>
    </w:p>
    <w:p w14:paraId="7A218CEE" w14:textId="77777777" w:rsidR="00AE6585" w:rsidRPr="00F732B2" w:rsidRDefault="00AE6585" w:rsidP="003B73F9">
      <w:pPr>
        <w:spacing w:line="276" w:lineRule="auto"/>
        <w:ind w:left="-566" w:right="2559"/>
      </w:pPr>
    </w:p>
    <w:p w14:paraId="7A218CEF" w14:textId="77777777" w:rsidR="00AE6585" w:rsidRPr="00F732B2" w:rsidRDefault="00AE6585" w:rsidP="003B73F9">
      <w:pPr>
        <w:shd w:val="clear" w:color="auto" w:fill="FFFFFF"/>
        <w:spacing w:line="276" w:lineRule="auto"/>
        <w:ind w:left="5669" w:right="-558"/>
      </w:pPr>
    </w:p>
    <w:p w14:paraId="7A218CF0" w14:textId="77777777" w:rsidR="00AE6585" w:rsidRPr="00F732B2" w:rsidRDefault="00AE6585" w:rsidP="003B73F9">
      <w:pPr>
        <w:shd w:val="clear" w:color="auto" w:fill="FFFFFF"/>
        <w:spacing w:line="276" w:lineRule="auto"/>
        <w:ind w:right="-558"/>
      </w:pPr>
    </w:p>
    <w:p w14:paraId="7A218CF1" w14:textId="77777777" w:rsidR="00AE6585" w:rsidRPr="00F732B2" w:rsidRDefault="007914FA" w:rsidP="003B73F9">
      <w:pPr>
        <w:shd w:val="clear" w:color="auto" w:fill="FFFFFF"/>
        <w:spacing w:line="276" w:lineRule="auto"/>
        <w:ind w:left="5669" w:right="-558"/>
      </w:pPr>
      <w:r w:rsidRPr="00F732B2">
        <w:t>Выполнил: Студент 1 курса</w:t>
      </w:r>
    </w:p>
    <w:p w14:paraId="7A218CF2" w14:textId="77777777" w:rsidR="00AE6585" w:rsidRPr="00F732B2" w:rsidRDefault="007914FA" w:rsidP="003B73F9">
      <w:pPr>
        <w:shd w:val="clear" w:color="auto" w:fill="FFFFFF"/>
        <w:spacing w:line="276" w:lineRule="auto"/>
        <w:ind w:left="5669" w:right="-558"/>
      </w:pPr>
      <w:r w:rsidRPr="00F732B2">
        <w:t xml:space="preserve">Факультета Цифровых </w:t>
      </w:r>
    </w:p>
    <w:p w14:paraId="7A218CF3" w14:textId="77777777" w:rsidR="00AE6585" w:rsidRPr="00F732B2" w:rsidRDefault="007914FA" w:rsidP="003B73F9">
      <w:pPr>
        <w:shd w:val="clear" w:color="auto" w:fill="FFFFFF"/>
        <w:spacing w:line="276" w:lineRule="auto"/>
        <w:ind w:left="5669" w:right="-558"/>
      </w:pPr>
      <w:r w:rsidRPr="00F732B2">
        <w:t xml:space="preserve">Промышленных Технологий </w:t>
      </w:r>
    </w:p>
    <w:p w14:paraId="7A218CF4" w14:textId="77777777" w:rsidR="00AE6585" w:rsidRPr="00F732B2" w:rsidRDefault="007914FA" w:rsidP="003B73F9">
      <w:pPr>
        <w:shd w:val="clear" w:color="auto" w:fill="FFFFFF"/>
        <w:spacing w:line="276" w:lineRule="auto"/>
        <w:ind w:left="5669" w:right="-558"/>
      </w:pPr>
      <w:r w:rsidRPr="00F732B2">
        <w:t xml:space="preserve">группы 20221 Хохлов </w:t>
      </w:r>
      <w:proofErr w:type="gramStart"/>
      <w:r w:rsidRPr="00F732B2">
        <w:t>Д.Р.</w:t>
      </w:r>
      <w:proofErr w:type="gramEnd"/>
    </w:p>
    <w:p w14:paraId="7A218CF5" w14:textId="77777777" w:rsidR="00AE6585" w:rsidRPr="00F732B2" w:rsidRDefault="007914FA" w:rsidP="003B73F9">
      <w:pPr>
        <w:shd w:val="clear" w:color="auto" w:fill="FFFFFF"/>
        <w:spacing w:line="276" w:lineRule="auto"/>
        <w:ind w:left="5669" w:right="-558"/>
      </w:pPr>
      <w:r w:rsidRPr="00F732B2">
        <w:t>Преподаватель:</w:t>
      </w:r>
    </w:p>
    <w:p w14:paraId="7A218CF6" w14:textId="77777777" w:rsidR="00AE6585" w:rsidRPr="00F732B2" w:rsidRDefault="007914FA" w:rsidP="003B73F9">
      <w:pPr>
        <w:shd w:val="clear" w:color="auto" w:fill="FFFFFF"/>
        <w:spacing w:line="276" w:lineRule="auto"/>
        <w:ind w:left="5669" w:right="-558"/>
      </w:pPr>
      <w:r w:rsidRPr="00F732B2">
        <w:t>Кафедра киберфизических систем</w:t>
      </w:r>
    </w:p>
    <w:p w14:paraId="7A218CF7" w14:textId="77777777" w:rsidR="00AE6585" w:rsidRPr="00F732B2" w:rsidRDefault="007914FA" w:rsidP="003B73F9">
      <w:pPr>
        <w:spacing w:line="276" w:lineRule="auto"/>
        <w:ind w:left="-566" w:right="8" w:firstLine="6236"/>
      </w:pPr>
      <w:proofErr w:type="spellStart"/>
      <w:r w:rsidRPr="00F732B2">
        <w:t>Кайнова</w:t>
      </w:r>
      <w:proofErr w:type="spellEnd"/>
      <w:r w:rsidRPr="00F732B2">
        <w:t xml:space="preserve"> Татьяна Денисовна</w:t>
      </w:r>
    </w:p>
    <w:p w14:paraId="7A218CF8" w14:textId="77777777" w:rsidR="00AE6585" w:rsidRPr="00F732B2" w:rsidRDefault="00AE6585" w:rsidP="003B73F9">
      <w:pPr>
        <w:spacing w:line="276" w:lineRule="auto"/>
        <w:ind w:left="-566" w:right="-607"/>
      </w:pPr>
    </w:p>
    <w:p w14:paraId="7A218CF9" w14:textId="77777777" w:rsidR="00682A1B" w:rsidRPr="00F732B2" w:rsidRDefault="00682A1B" w:rsidP="00F732B2">
      <w:pPr>
        <w:spacing w:line="276" w:lineRule="auto"/>
        <w:ind w:left="-566" w:right="-607"/>
        <w:jc w:val="center"/>
      </w:pPr>
    </w:p>
    <w:p w14:paraId="7A218CFA" w14:textId="77777777" w:rsidR="00AE6585" w:rsidRPr="00F732B2" w:rsidRDefault="007914FA" w:rsidP="00F732B2">
      <w:pPr>
        <w:spacing w:line="276" w:lineRule="auto"/>
        <w:ind w:left="-566" w:right="-607"/>
        <w:jc w:val="center"/>
      </w:pPr>
      <w:r w:rsidRPr="00F732B2">
        <w:t>Санкт-Петербург</w:t>
      </w:r>
    </w:p>
    <w:p w14:paraId="7A218D0D" w14:textId="6B42D907" w:rsidR="00682A1B" w:rsidRPr="00BD600E" w:rsidRDefault="007914FA" w:rsidP="00F732B2">
      <w:pPr>
        <w:spacing w:line="276" w:lineRule="auto"/>
        <w:ind w:left="-566" w:right="-607"/>
        <w:jc w:val="center"/>
        <w:rPr>
          <w:b/>
          <w:lang w:val="ru-RU"/>
        </w:rPr>
      </w:pPr>
      <w:r w:rsidRPr="00F732B2">
        <w:t>2024</w:t>
      </w:r>
      <w:bookmarkStart w:id="0" w:name="_Toc180965774"/>
      <w:bookmarkStart w:id="1" w:name="_Toc182393529"/>
    </w:p>
    <w:p w14:paraId="7A218D0E" w14:textId="77777777" w:rsidR="00AE6585" w:rsidRDefault="007914FA" w:rsidP="00F732B2">
      <w:pPr>
        <w:pStyle w:val="1"/>
        <w:ind w:left="0"/>
      </w:pPr>
      <w:r>
        <w:lastRenderedPageBreak/>
        <w:t>Введение</w:t>
      </w:r>
      <w:bookmarkEnd w:id="0"/>
      <w:bookmarkEnd w:id="1"/>
    </w:p>
    <w:p w14:paraId="7A218D0F" w14:textId="77777777" w:rsidR="00AE6585" w:rsidRDefault="007914FA" w:rsidP="003B73F9">
      <w:pPr>
        <w:ind w:right="-4" w:firstLine="284"/>
      </w:pPr>
      <w:r>
        <w:t>Цель работы: проектирование нейронной сети на основе персептронов Розенблатта для реализации заданной логической схемы.</w:t>
      </w:r>
    </w:p>
    <w:p w14:paraId="7A218D10" w14:textId="77777777" w:rsidR="00AE6585" w:rsidRDefault="007914FA" w:rsidP="003B73F9">
      <w:pPr>
        <w:ind w:right="-4" w:firstLine="284"/>
      </w:pPr>
      <w:r>
        <w:t>Задача:</w:t>
      </w:r>
      <w:r w:rsidRPr="007914FA">
        <w:rPr>
          <w:lang w:val="ru-RU"/>
        </w:rPr>
        <w:t xml:space="preserve"> </w:t>
      </w:r>
      <w:r>
        <w:t>необходимо составить таблицу истинности, разработать архитектуру нейронной сети, написать программу для обучения и тестирования отдельных блоков сети, а также провести проверку её корректной работы на всех вариантах входных данных.</w:t>
      </w:r>
    </w:p>
    <w:p w14:paraId="7A218D15" w14:textId="321B8E0F" w:rsidR="00AE6585" w:rsidRPr="008F545A" w:rsidRDefault="007914FA" w:rsidP="003B73F9">
      <w:pPr>
        <w:pStyle w:val="1"/>
        <w:jc w:val="both"/>
        <w:rPr>
          <w:lang w:val="ru-RU"/>
        </w:rPr>
      </w:pPr>
      <w:bookmarkStart w:id="2" w:name="_1hzd3pddrhf" w:colFirst="0" w:colLast="0"/>
      <w:bookmarkEnd w:id="2"/>
      <w:r>
        <w:br w:type="page"/>
      </w:r>
    </w:p>
    <w:p w14:paraId="7A218D16" w14:textId="3CB99F2C" w:rsidR="00AE6585" w:rsidRPr="007914FA" w:rsidRDefault="008F545A" w:rsidP="003B73F9">
      <w:pPr>
        <w:pStyle w:val="1"/>
        <w:ind w:left="0"/>
      </w:pPr>
      <w:bookmarkStart w:id="3" w:name="_Toc180965776"/>
      <w:bookmarkStart w:id="4" w:name="_Toc182393531"/>
      <w:r>
        <w:rPr>
          <w:lang w:val="ru-RU"/>
        </w:rPr>
        <w:lastRenderedPageBreak/>
        <w:t>Основная</w:t>
      </w:r>
      <w:r w:rsidR="007914FA" w:rsidRPr="007914FA">
        <w:t xml:space="preserve"> часть</w:t>
      </w:r>
      <w:bookmarkEnd w:id="3"/>
      <w:bookmarkEnd w:id="4"/>
    </w:p>
    <w:p w14:paraId="7A218D17" w14:textId="60D8E2F5" w:rsidR="00AE6585" w:rsidRDefault="007914FA" w:rsidP="003B73F9">
      <w:pPr>
        <w:pStyle w:val="2"/>
        <w:keepNext w:val="0"/>
        <w:keepLines w:val="0"/>
      </w:pPr>
      <w:bookmarkStart w:id="5" w:name="_Toc180965777"/>
      <w:bookmarkStart w:id="6" w:name="_Toc182393532"/>
      <w:r>
        <w:t>Постановка задачи</w:t>
      </w:r>
      <w:bookmarkEnd w:id="5"/>
      <w:bookmarkEnd w:id="6"/>
    </w:p>
    <w:p w14:paraId="7A218D18" w14:textId="77777777" w:rsidR="00AE6585" w:rsidRDefault="007914FA" w:rsidP="003B73F9">
      <w:pPr>
        <w:ind w:firstLine="284"/>
      </w:pPr>
      <w:r>
        <w:t>Задача данной лабораторной работы заключается в проектировании и реализации нейронной сети на основе персептронов Розенблатта, которая должна выполнять функции, соответствующие логическим элементам заданной схемы. Для этого необходимо:</w:t>
      </w:r>
    </w:p>
    <w:p w14:paraId="7A218D19" w14:textId="77777777" w:rsidR="00AE6585" w:rsidRDefault="007914FA" w:rsidP="003B73F9">
      <w:pPr>
        <w:numPr>
          <w:ilvl w:val="0"/>
          <w:numId w:val="4"/>
        </w:numPr>
        <w:spacing w:after="0"/>
      </w:pPr>
      <w:r>
        <w:t>Составить таблицу истинности для соответствующей схемы.</w:t>
      </w:r>
    </w:p>
    <w:p w14:paraId="7A218D1A" w14:textId="77777777" w:rsidR="00AE6585" w:rsidRDefault="007914FA" w:rsidP="003B73F9">
      <w:pPr>
        <w:numPr>
          <w:ilvl w:val="0"/>
          <w:numId w:val="4"/>
        </w:numPr>
        <w:spacing w:before="0" w:after="0"/>
      </w:pPr>
      <w:r>
        <w:t>Разработать архитектуру нейронной сети, состоящей из блоков персептронов, каждый из которых реализует отдельные логические функции.</w:t>
      </w:r>
    </w:p>
    <w:p w14:paraId="7A218D1B" w14:textId="77777777" w:rsidR="00AE6585" w:rsidRDefault="007914FA" w:rsidP="003B73F9">
      <w:pPr>
        <w:numPr>
          <w:ilvl w:val="0"/>
          <w:numId w:val="4"/>
        </w:numPr>
        <w:spacing w:before="0" w:after="0"/>
      </w:pPr>
      <w:r>
        <w:t>Реализовать программу для обучения каждого блока сети с использованием алгоритма обучения персептрона.</w:t>
      </w:r>
    </w:p>
    <w:p w14:paraId="7A218D1C" w14:textId="77777777" w:rsidR="00AE6585" w:rsidRDefault="007914FA" w:rsidP="003B73F9">
      <w:pPr>
        <w:numPr>
          <w:ilvl w:val="0"/>
          <w:numId w:val="4"/>
        </w:numPr>
        <w:spacing w:before="0"/>
      </w:pPr>
      <w:r>
        <w:t>Провести проверку работы сети на тестовых данных.</w:t>
      </w:r>
    </w:p>
    <w:p w14:paraId="7A218D1D" w14:textId="5CC6E437" w:rsidR="00AE6585" w:rsidRDefault="007914FA" w:rsidP="003B73F9">
      <w:pPr>
        <w:pStyle w:val="2"/>
        <w:spacing w:after="240"/>
      </w:pPr>
      <w:bookmarkStart w:id="7" w:name="_Toc180965778"/>
      <w:bookmarkStart w:id="8" w:name="_Toc182393533"/>
      <w:r>
        <w:t>Таблица истинности</w:t>
      </w:r>
      <w:bookmarkEnd w:id="7"/>
      <w:bookmarkEnd w:id="8"/>
    </w:p>
    <w:p w14:paraId="7A218D1E" w14:textId="77777777" w:rsidR="00AE6585" w:rsidRDefault="007914FA" w:rsidP="003B73F9">
      <w:pPr>
        <w:ind w:firstLine="284"/>
      </w:pPr>
      <w:r>
        <w:t xml:space="preserve">Таблица истинности реализуется на основании </w:t>
      </w:r>
      <w:r w:rsidR="009E5A50">
        <w:t>схемы (</w:t>
      </w:r>
      <w:r>
        <w:t>Рисунок 1), соответствующей варианту задания, была составлена таблица истинности, которая представляет собой список всех возможных входных состояний системы и соответствующих им выходных состояний. Эта таблица является основой для дальнейшего построения нейронной сети.</w:t>
      </w:r>
    </w:p>
    <w:p w14:paraId="7A218D1F" w14:textId="77777777" w:rsidR="00AE6585" w:rsidRDefault="007914FA" w:rsidP="003B73F9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7A218E69" wp14:editId="7A218E6A">
            <wp:extent cx="2722763" cy="1621118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2763" cy="16211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18D20" w14:textId="77777777" w:rsidR="00AE6585" w:rsidRDefault="007914FA" w:rsidP="003B73F9">
      <w:pPr>
        <w:jc w:val="center"/>
      </w:pPr>
      <w:r>
        <w:t>Рисунок 1 - Логическая схема</w:t>
      </w:r>
    </w:p>
    <w:p w14:paraId="7A218D21" w14:textId="77777777" w:rsidR="00AE6585" w:rsidRDefault="007914FA" w:rsidP="003B73F9">
      <w:pPr>
        <w:ind w:firstLine="284"/>
      </w:pPr>
      <w:r>
        <w:lastRenderedPageBreak/>
        <w:t xml:space="preserve">В данном случае </w:t>
      </w:r>
      <w:r w:rsidR="009E5A50">
        <w:t>таблица (</w:t>
      </w:r>
      <w:r>
        <w:t>Таблица 1) истинности состоит из 3 логических операций, а именно:</w:t>
      </w:r>
    </w:p>
    <w:p w14:paraId="7A218D22" w14:textId="77777777" w:rsidR="00AE6585" w:rsidRDefault="007914FA" w:rsidP="003B73F9">
      <w:pPr>
        <w:numPr>
          <w:ilvl w:val="0"/>
          <w:numId w:val="3"/>
        </w:numPr>
        <w:spacing w:after="0"/>
      </w:pPr>
      <w:r>
        <w:t>NAND - логическое отрицающее И</w:t>
      </w:r>
    </w:p>
    <w:p w14:paraId="7A218D23" w14:textId="77777777" w:rsidR="00AE6585" w:rsidRDefault="007914FA" w:rsidP="003B73F9">
      <w:pPr>
        <w:numPr>
          <w:ilvl w:val="0"/>
          <w:numId w:val="3"/>
        </w:numPr>
        <w:spacing w:before="0" w:after="0"/>
      </w:pPr>
      <w:r>
        <w:t>NOT - логическое отрицание</w:t>
      </w:r>
    </w:p>
    <w:p w14:paraId="7A218D24" w14:textId="77777777" w:rsidR="00AE6585" w:rsidRDefault="007914FA" w:rsidP="003B73F9">
      <w:pPr>
        <w:numPr>
          <w:ilvl w:val="0"/>
          <w:numId w:val="3"/>
        </w:numPr>
        <w:spacing w:before="0"/>
      </w:pPr>
      <w:r>
        <w:t>XOR - логическое исключающее ИЛИ</w:t>
      </w:r>
    </w:p>
    <w:p w14:paraId="7A218D25" w14:textId="77777777" w:rsidR="00AE6585" w:rsidRDefault="007914FA" w:rsidP="003B73F9">
      <w:r>
        <w:t>Таблица 1 - Таблица истинности</w:t>
      </w:r>
    </w:p>
    <w:tbl>
      <w:tblPr>
        <w:tblStyle w:val="20"/>
        <w:tblW w:w="1021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30"/>
        <w:gridCol w:w="705"/>
        <w:gridCol w:w="660"/>
        <w:gridCol w:w="2025"/>
        <w:gridCol w:w="1860"/>
        <w:gridCol w:w="1665"/>
        <w:gridCol w:w="2670"/>
      </w:tblGrid>
      <w:tr w:rsidR="00AE6585" w14:paraId="7A218D2D" w14:textId="77777777">
        <w:trPr>
          <w:jc w:val="center"/>
        </w:trPr>
        <w:tc>
          <w:tcPr>
            <w:tcW w:w="630" w:type="dxa"/>
            <w:vAlign w:val="center"/>
          </w:tcPr>
          <w:p w14:paraId="7A218D26" w14:textId="77777777" w:rsidR="00AE6585" w:rsidRDefault="007914FA" w:rsidP="003B73F9">
            <w:pPr>
              <w:widowControl w:val="0"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x1</w:t>
            </w:r>
          </w:p>
        </w:tc>
        <w:tc>
          <w:tcPr>
            <w:tcW w:w="705" w:type="dxa"/>
            <w:vAlign w:val="center"/>
          </w:tcPr>
          <w:p w14:paraId="7A218D27" w14:textId="77777777" w:rsidR="00AE6585" w:rsidRDefault="007914FA" w:rsidP="003B73F9">
            <w:pPr>
              <w:widowControl w:val="0"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x2</w:t>
            </w:r>
          </w:p>
        </w:tc>
        <w:tc>
          <w:tcPr>
            <w:tcW w:w="660" w:type="dxa"/>
            <w:vAlign w:val="center"/>
          </w:tcPr>
          <w:p w14:paraId="7A218D28" w14:textId="77777777" w:rsidR="00AE6585" w:rsidRDefault="007914FA" w:rsidP="003B73F9">
            <w:pPr>
              <w:widowControl w:val="0"/>
              <w:spacing w:before="0" w:after="0" w:line="240" w:lineRule="auto"/>
              <w:rPr>
                <w:b/>
              </w:rPr>
            </w:pPr>
            <w:r>
              <w:rPr>
                <w:b/>
              </w:rPr>
              <w:t>x3</w:t>
            </w:r>
          </w:p>
        </w:tc>
        <w:tc>
          <w:tcPr>
            <w:tcW w:w="2025" w:type="dxa"/>
            <w:vAlign w:val="center"/>
          </w:tcPr>
          <w:p w14:paraId="7A218D29" w14:textId="77777777" w:rsidR="00AE6585" w:rsidRDefault="007914FA" w:rsidP="003B73F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¬(x1∧x2)</w:t>
            </w:r>
          </w:p>
        </w:tc>
        <w:tc>
          <w:tcPr>
            <w:tcW w:w="1860" w:type="dxa"/>
            <w:vAlign w:val="center"/>
          </w:tcPr>
          <w:p w14:paraId="7A218D2A" w14:textId="77777777" w:rsidR="00AE6585" w:rsidRDefault="007914FA" w:rsidP="003B73F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¬(¬(x1∧x2))</w:t>
            </w:r>
          </w:p>
        </w:tc>
        <w:tc>
          <w:tcPr>
            <w:tcW w:w="1665" w:type="dxa"/>
            <w:vAlign w:val="center"/>
          </w:tcPr>
          <w:p w14:paraId="7A218D2B" w14:textId="77777777" w:rsidR="00AE6585" w:rsidRDefault="007914FA" w:rsidP="003B73F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x1⊕x2</w:t>
            </w:r>
          </w:p>
        </w:tc>
        <w:tc>
          <w:tcPr>
            <w:tcW w:w="2670" w:type="dxa"/>
            <w:vAlign w:val="center"/>
          </w:tcPr>
          <w:p w14:paraId="7A218D2C" w14:textId="77777777" w:rsidR="00AE6585" w:rsidRDefault="007914FA" w:rsidP="003B73F9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Gungsuh" w:eastAsia="Gungsuh" w:hAnsi="Gungsuh" w:cs="Gungsuh"/>
                <w:b/>
              </w:rPr>
              <w:t>¬(x1∧x2)∧x1⊕x2</w:t>
            </w:r>
          </w:p>
        </w:tc>
      </w:tr>
      <w:tr w:rsidR="00AE6585" w14:paraId="7A218D35" w14:textId="77777777">
        <w:trPr>
          <w:jc w:val="center"/>
        </w:trPr>
        <w:tc>
          <w:tcPr>
            <w:tcW w:w="630" w:type="dxa"/>
            <w:vAlign w:val="center"/>
          </w:tcPr>
          <w:p w14:paraId="7A218D2E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705" w:type="dxa"/>
            <w:vAlign w:val="center"/>
          </w:tcPr>
          <w:p w14:paraId="7A218D2F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660" w:type="dxa"/>
            <w:vAlign w:val="center"/>
          </w:tcPr>
          <w:p w14:paraId="7A218D30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2025" w:type="dxa"/>
            <w:vAlign w:val="center"/>
          </w:tcPr>
          <w:p w14:paraId="7A218D31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1860" w:type="dxa"/>
            <w:vAlign w:val="center"/>
          </w:tcPr>
          <w:p w14:paraId="7A218D32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1665" w:type="dxa"/>
            <w:vAlign w:val="center"/>
          </w:tcPr>
          <w:p w14:paraId="7A218D33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2670" w:type="dxa"/>
            <w:vAlign w:val="center"/>
          </w:tcPr>
          <w:p w14:paraId="7A218D34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</w:tr>
      <w:tr w:rsidR="00AE6585" w14:paraId="7A218D3D" w14:textId="77777777">
        <w:trPr>
          <w:jc w:val="center"/>
        </w:trPr>
        <w:tc>
          <w:tcPr>
            <w:tcW w:w="630" w:type="dxa"/>
            <w:vAlign w:val="center"/>
          </w:tcPr>
          <w:p w14:paraId="7A218D36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705" w:type="dxa"/>
            <w:vAlign w:val="center"/>
          </w:tcPr>
          <w:p w14:paraId="7A218D37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660" w:type="dxa"/>
            <w:vAlign w:val="center"/>
          </w:tcPr>
          <w:p w14:paraId="7A218D38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2025" w:type="dxa"/>
            <w:vAlign w:val="center"/>
          </w:tcPr>
          <w:p w14:paraId="7A218D39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1860" w:type="dxa"/>
            <w:vAlign w:val="center"/>
          </w:tcPr>
          <w:p w14:paraId="7A218D3A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1665" w:type="dxa"/>
            <w:vAlign w:val="center"/>
          </w:tcPr>
          <w:p w14:paraId="7A218D3B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2670" w:type="dxa"/>
            <w:vAlign w:val="center"/>
          </w:tcPr>
          <w:p w14:paraId="7A218D3C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</w:tr>
      <w:tr w:rsidR="00AE6585" w14:paraId="7A218D45" w14:textId="77777777">
        <w:trPr>
          <w:jc w:val="center"/>
        </w:trPr>
        <w:tc>
          <w:tcPr>
            <w:tcW w:w="630" w:type="dxa"/>
            <w:vAlign w:val="center"/>
          </w:tcPr>
          <w:p w14:paraId="7A218D3E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705" w:type="dxa"/>
            <w:vAlign w:val="center"/>
          </w:tcPr>
          <w:p w14:paraId="7A218D3F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660" w:type="dxa"/>
            <w:vAlign w:val="center"/>
          </w:tcPr>
          <w:p w14:paraId="7A218D40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2025" w:type="dxa"/>
            <w:vAlign w:val="center"/>
          </w:tcPr>
          <w:p w14:paraId="7A218D41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1860" w:type="dxa"/>
            <w:vAlign w:val="center"/>
          </w:tcPr>
          <w:p w14:paraId="7A218D42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1665" w:type="dxa"/>
            <w:vAlign w:val="center"/>
          </w:tcPr>
          <w:p w14:paraId="7A218D43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2670" w:type="dxa"/>
            <w:vAlign w:val="center"/>
          </w:tcPr>
          <w:p w14:paraId="7A218D44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</w:tr>
      <w:tr w:rsidR="00AE6585" w14:paraId="7A218D4D" w14:textId="77777777">
        <w:trPr>
          <w:jc w:val="center"/>
        </w:trPr>
        <w:tc>
          <w:tcPr>
            <w:tcW w:w="630" w:type="dxa"/>
            <w:vAlign w:val="center"/>
          </w:tcPr>
          <w:p w14:paraId="7A218D46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705" w:type="dxa"/>
            <w:vAlign w:val="center"/>
          </w:tcPr>
          <w:p w14:paraId="7A218D47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660" w:type="dxa"/>
            <w:vAlign w:val="center"/>
          </w:tcPr>
          <w:p w14:paraId="7A218D48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2025" w:type="dxa"/>
            <w:vAlign w:val="center"/>
          </w:tcPr>
          <w:p w14:paraId="7A218D49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1860" w:type="dxa"/>
            <w:vAlign w:val="center"/>
          </w:tcPr>
          <w:p w14:paraId="7A218D4A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1665" w:type="dxa"/>
            <w:vAlign w:val="center"/>
          </w:tcPr>
          <w:p w14:paraId="7A218D4B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2670" w:type="dxa"/>
            <w:vAlign w:val="center"/>
          </w:tcPr>
          <w:p w14:paraId="7A218D4C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</w:tr>
      <w:tr w:rsidR="00AE6585" w14:paraId="7A218D55" w14:textId="77777777">
        <w:trPr>
          <w:jc w:val="center"/>
        </w:trPr>
        <w:tc>
          <w:tcPr>
            <w:tcW w:w="630" w:type="dxa"/>
            <w:vAlign w:val="center"/>
          </w:tcPr>
          <w:p w14:paraId="7A218D4E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705" w:type="dxa"/>
            <w:vAlign w:val="center"/>
          </w:tcPr>
          <w:p w14:paraId="7A218D4F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660" w:type="dxa"/>
            <w:vAlign w:val="center"/>
          </w:tcPr>
          <w:p w14:paraId="7A218D50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2025" w:type="dxa"/>
            <w:vAlign w:val="center"/>
          </w:tcPr>
          <w:p w14:paraId="7A218D51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1860" w:type="dxa"/>
            <w:vAlign w:val="center"/>
          </w:tcPr>
          <w:p w14:paraId="7A218D52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1665" w:type="dxa"/>
            <w:vAlign w:val="center"/>
          </w:tcPr>
          <w:p w14:paraId="7A218D53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2670" w:type="dxa"/>
            <w:vAlign w:val="center"/>
          </w:tcPr>
          <w:p w14:paraId="7A218D54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</w:tr>
      <w:tr w:rsidR="00AE6585" w14:paraId="7A218D5D" w14:textId="77777777">
        <w:trPr>
          <w:jc w:val="center"/>
        </w:trPr>
        <w:tc>
          <w:tcPr>
            <w:tcW w:w="630" w:type="dxa"/>
            <w:vAlign w:val="center"/>
          </w:tcPr>
          <w:p w14:paraId="7A218D56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705" w:type="dxa"/>
            <w:vAlign w:val="center"/>
          </w:tcPr>
          <w:p w14:paraId="7A218D57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660" w:type="dxa"/>
            <w:vAlign w:val="center"/>
          </w:tcPr>
          <w:p w14:paraId="7A218D58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2025" w:type="dxa"/>
            <w:vAlign w:val="center"/>
          </w:tcPr>
          <w:p w14:paraId="7A218D59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1860" w:type="dxa"/>
            <w:vAlign w:val="center"/>
          </w:tcPr>
          <w:p w14:paraId="7A218D5A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1665" w:type="dxa"/>
            <w:vAlign w:val="center"/>
          </w:tcPr>
          <w:p w14:paraId="7A218D5B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2670" w:type="dxa"/>
            <w:vAlign w:val="center"/>
          </w:tcPr>
          <w:p w14:paraId="7A218D5C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</w:tr>
      <w:tr w:rsidR="00AE6585" w14:paraId="7A218D65" w14:textId="77777777">
        <w:trPr>
          <w:jc w:val="center"/>
        </w:trPr>
        <w:tc>
          <w:tcPr>
            <w:tcW w:w="630" w:type="dxa"/>
            <w:vAlign w:val="center"/>
          </w:tcPr>
          <w:p w14:paraId="7A218D5E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705" w:type="dxa"/>
            <w:vAlign w:val="center"/>
          </w:tcPr>
          <w:p w14:paraId="7A218D5F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660" w:type="dxa"/>
            <w:vAlign w:val="center"/>
          </w:tcPr>
          <w:p w14:paraId="7A218D60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2025" w:type="dxa"/>
            <w:vAlign w:val="center"/>
          </w:tcPr>
          <w:p w14:paraId="7A218D61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1860" w:type="dxa"/>
            <w:vAlign w:val="center"/>
          </w:tcPr>
          <w:p w14:paraId="7A218D62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1665" w:type="dxa"/>
            <w:vAlign w:val="center"/>
          </w:tcPr>
          <w:p w14:paraId="7A218D63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2670" w:type="dxa"/>
            <w:vAlign w:val="center"/>
          </w:tcPr>
          <w:p w14:paraId="7A218D64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</w:tr>
      <w:tr w:rsidR="00AE6585" w14:paraId="7A218D6D" w14:textId="77777777">
        <w:trPr>
          <w:jc w:val="center"/>
        </w:trPr>
        <w:tc>
          <w:tcPr>
            <w:tcW w:w="630" w:type="dxa"/>
            <w:vAlign w:val="center"/>
          </w:tcPr>
          <w:p w14:paraId="7A218D66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705" w:type="dxa"/>
            <w:vAlign w:val="center"/>
          </w:tcPr>
          <w:p w14:paraId="7A218D67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660" w:type="dxa"/>
            <w:vAlign w:val="center"/>
          </w:tcPr>
          <w:p w14:paraId="7A218D68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2025" w:type="dxa"/>
            <w:vAlign w:val="center"/>
          </w:tcPr>
          <w:p w14:paraId="7A218D69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1860" w:type="dxa"/>
            <w:vAlign w:val="center"/>
          </w:tcPr>
          <w:p w14:paraId="7A218D6A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1</w:t>
            </w:r>
          </w:p>
        </w:tc>
        <w:tc>
          <w:tcPr>
            <w:tcW w:w="1665" w:type="dxa"/>
            <w:vAlign w:val="center"/>
          </w:tcPr>
          <w:p w14:paraId="7A218D6B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  <w:tc>
          <w:tcPr>
            <w:tcW w:w="2670" w:type="dxa"/>
            <w:vAlign w:val="center"/>
          </w:tcPr>
          <w:p w14:paraId="7A218D6C" w14:textId="77777777" w:rsidR="00AE6585" w:rsidRDefault="007914FA" w:rsidP="003B73F9">
            <w:pPr>
              <w:widowControl w:val="0"/>
              <w:spacing w:before="0" w:after="0" w:line="240" w:lineRule="auto"/>
            </w:pPr>
            <w:r>
              <w:t>0</w:t>
            </w:r>
          </w:p>
        </w:tc>
      </w:tr>
    </w:tbl>
    <w:p w14:paraId="7A218D6E" w14:textId="77777777" w:rsidR="007914FA" w:rsidRPr="007914FA" w:rsidRDefault="007914FA" w:rsidP="003B73F9">
      <w:pPr>
        <w:pStyle w:val="a5"/>
        <w:rPr>
          <w:lang w:val="en-US"/>
        </w:rPr>
      </w:pPr>
      <w:bookmarkStart w:id="9" w:name="_o5wutfmh0314" w:colFirst="0" w:colLast="0"/>
      <w:bookmarkEnd w:id="9"/>
    </w:p>
    <w:p w14:paraId="7A218D6F" w14:textId="683883DC" w:rsidR="00AE6585" w:rsidRDefault="007914FA" w:rsidP="003B73F9">
      <w:pPr>
        <w:pStyle w:val="2"/>
        <w:keepNext w:val="0"/>
        <w:keepLines w:val="0"/>
      </w:pPr>
      <w:bookmarkStart w:id="10" w:name="_Toc180965779"/>
      <w:bookmarkStart w:id="11" w:name="_Toc182393534"/>
      <w:r>
        <w:t>Проектирование нейронной сети</w:t>
      </w:r>
      <w:bookmarkEnd w:id="10"/>
      <w:bookmarkEnd w:id="11"/>
    </w:p>
    <w:p w14:paraId="7A218D70" w14:textId="77777777" w:rsidR="00AE6585" w:rsidRDefault="007914FA" w:rsidP="003B73F9">
      <w:pPr>
        <w:ind w:firstLine="284"/>
      </w:pPr>
      <w:r>
        <w:t>Нейронная сеть, которую необходимо спроектировать, состоит из персептронов, каждый из которых представляет собой простую модель искусственного нейрона. Персептрон Розенблатта используется для решения задач классификации и построения логических схем.</w:t>
      </w:r>
    </w:p>
    <w:p w14:paraId="7A218D71" w14:textId="77777777" w:rsidR="00AE6585" w:rsidRDefault="007914FA" w:rsidP="003B73F9">
      <w:pPr>
        <w:ind w:firstLine="284"/>
      </w:pPr>
      <w:r>
        <w:t xml:space="preserve">Для каждого логического элемента схемы создается отдельный блок сети (персептрон), который обучается для выполнения соответствующей логической </w:t>
      </w:r>
      <w:r>
        <w:lastRenderedPageBreak/>
        <w:t>функции. Эти блоки соединяются между собой таким образом, чтобы итоговая сеть соответствовала заданной схеме.</w:t>
      </w:r>
    </w:p>
    <w:p w14:paraId="7A218D72" w14:textId="77777777" w:rsidR="00AE6585" w:rsidRDefault="007914FA" w:rsidP="003B73F9">
      <w:pPr>
        <w:ind w:firstLine="284"/>
      </w:pPr>
      <w:r>
        <w:t xml:space="preserve">Однако, для логическая функция </w:t>
      </w:r>
      <w:r w:rsidR="00682A1B">
        <w:t>XOR (</w:t>
      </w:r>
      <w:r>
        <w:t>Рисунок 2) является довольно сложной функцией для нашего персептрона, т.к. персептрон должен разделять область сразу двумя линиями. Поэтому данная логическая функция состоит из 3-х персептронов, которые имеют 3 логические функции, а именно:</w:t>
      </w:r>
    </w:p>
    <w:p w14:paraId="7A218D73" w14:textId="77777777" w:rsidR="00AE6585" w:rsidRDefault="007914FA" w:rsidP="003B73F9">
      <w:pPr>
        <w:numPr>
          <w:ilvl w:val="0"/>
          <w:numId w:val="5"/>
        </w:numPr>
        <w:spacing w:after="0"/>
      </w:pPr>
      <w:r>
        <w:t>NAND - логическое отрицающее И</w:t>
      </w:r>
    </w:p>
    <w:p w14:paraId="7A218D74" w14:textId="77777777" w:rsidR="00AE6585" w:rsidRDefault="007914FA" w:rsidP="003B73F9">
      <w:pPr>
        <w:numPr>
          <w:ilvl w:val="0"/>
          <w:numId w:val="5"/>
        </w:numPr>
        <w:spacing w:before="0" w:after="0"/>
      </w:pPr>
      <w:r>
        <w:t>AND - логическое И</w:t>
      </w:r>
    </w:p>
    <w:p w14:paraId="7A218D75" w14:textId="77777777" w:rsidR="00AE6585" w:rsidRDefault="007914FA" w:rsidP="003B73F9">
      <w:pPr>
        <w:numPr>
          <w:ilvl w:val="0"/>
          <w:numId w:val="5"/>
        </w:numPr>
        <w:spacing w:before="0"/>
      </w:pPr>
      <w:r>
        <w:t>OR - логическое ИЛИ</w:t>
      </w:r>
    </w:p>
    <w:p w14:paraId="7A218D76" w14:textId="77777777" w:rsidR="00AE6585" w:rsidRDefault="007914FA" w:rsidP="003B73F9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7A218E6B" wp14:editId="7A218E6C">
            <wp:extent cx="3422850" cy="2621572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2850" cy="262157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18D77" w14:textId="77777777" w:rsidR="00AE6585" w:rsidRDefault="007914FA" w:rsidP="003B73F9">
      <w:pPr>
        <w:jc w:val="center"/>
      </w:pPr>
      <w:r>
        <w:t>Рисунок 2 - Блок для функции XOR</w:t>
      </w:r>
    </w:p>
    <w:p w14:paraId="7A218D78" w14:textId="77777777" w:rsidR="00AE6585" w:rsidRDefault="007914FA" w:rsidP="003B73F9">
      <w:r>
        <w:t xml:space="preserve">Таким образом в нашей </w:t>
      </w:r>
      <w:r w:rsidR="00682A1B">
        <w:t>нейросети (</w:t>
      </w:r>
      <w:r>
        <w:t>Рисунок 3) будет присутствовать 9 нейронов:</w:t>
      </w:r>
    </w:p>
    <w:p w14:paraId="7A218D79" w14:textId="77777777" w:rsidR="00AE6585" w:rsidRDefault="007914FA" w:rsidP="003B73F9">
      <w:pPr>
        <w:numPr>
          <w:ilvl w:val="0"/>
          <w:numId w:val="1"/>
        </w:numPr>
        <w:spacing w:after="0"/>
      </w:pPr>
      <w:r>
        <w:t>3 нейрона (+</w:t>
      </w:r>
      <w:proofErr w:type="spellStart"/>
      <w:r>
        <w:t>bias</w:t>
      </w:r>
      <w:proofErr w:type="spellEnd"/>
      <w:r>
        <w:t>) - входные</w:t>
      </w:r>
    </w:p>
    <w:p w14:paraId="7A218D7A" w14:textId="77777777" w:rsidR="00AE6585" w:rsidRDefault="007914FA" w:rsidP="003B73F9">
      <w:pPr>
        <w:numPr>
          <w:ilvl w:val="0"/>
          <w:numId w:val="1"/>
        </w:numPr>
        <w:spacing w:before="0" w:after="0"/>
      </w:pPr>
      <w:r>
        <w:t>3 нейрона(+</w:t>
      </w:r>
      <w:proofErr w:type="spellStart"/>
      <w:r>
        <w:t>bias</w:t>
      </w:r>
      <w:proofErr w:type="spellEnd"/>
      <w:r>
        <w:t>) - 1 NAND и 2 для XOR - NAND и OR</w:t>
      </w:r>
    </w:p>
    <w:p w14:paraId="7A218D7B" w14:textId="77777777" w:rsidR="00AE6585" w:rsidRDefault="007914FA" w:rsidP="003B73F9">
      <w:pPr>
        <w:numPr>
          <w:ilvl w:val="0"/>
          <w:numId w:val="1"/>
        </w:numPr>
        <w:spacing w:before="0" w:after="0"/>
      </w:pPr>
      <w:r>
        <w:t>2 нейрона(+</w:t>
      </w:r>
      <w:proofErr w:type="spellStart"/>
      <w:r>
        <w:t>bias</w:t>
      </w:r>
      <w:proofErr w:type="spellEnd"/>
      <w:r>
        <w:t>) - NOT и 1 для XOR - AND</w:t>
      </w:r>
    </w:p>
    <w:p w14:paraId="7A218D7C" w14:textId="77777777" w:rsidR="00AE6585" w:rsidRDefault="007914FA" w:rsidP="003B73F9">
      <w:pPr>
        <w:numPr>
          <w:ilvl w:val="0"/>
          <w:numId w:val="1"/>
        </w:numPr>
        <w:spacing w:before="0"/>
      </w:pPr>
      <w:r>
        <w:t>И выходной нейрон - AND</w:t>
      </w:r>
    </w:p>
    <w:p w14:paraId="7A218D7D" w14:textId="77777777" w:rsidR="00AE6585" w:rsidRDefault="007914FA" w:rsidP="003B73F9">
      <w:pPr>
        <w:ind w:right="-4"/>
        <w:jc w:val="center"/>
      </w:pPr>
      <w:r>
        <w:rPr>
          <w:noProof/>
          <w:lang w:val="ru-RU"/>
        </w:rPr>
        <w:lastRenderedPageBreak/>
        <w:drawing>
          <wp:inline distT="114300" distB="114300" distL="114300" distR="114300" wp14:anchorId="7A218E6D" wp14:editId="7A218E6E">
            <wp:extent cx="4141988" cy="238122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1988" cy="23812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18D7E" w14:textId="77777777" w:rsidR="00AE6585" w:rsidRDefault="007914FA" w:rsidP="003B73F9">
      <w:pPr>
        <w:ind w:left="-566" w:right="-4" w:firstLine="566"/>
        <w:jc w:val="center"/>
      </w:pPr>
      <w:r>
        <w:t>Рисунок 3 - Схема нейросети</w:t>
      </w:r>
    </w:p>
    <w:p w14:paraId="7A218D7F" w14:textId="77777777" w:rsidR="00AE6585" w:rsidRDefault="007914FA" w:rsidP="003B73F9">
      <w:pPr>
        <w:ind w:right="-4" w:firstLine="284"/>
      </w:pPr>
      <w:r>
        <w:t xml:space="preserve">Несмотря на то, что всего нейронов 9 (не считая </w:t>
      </w:r>
      <w:proofErr w:type="spellStart"/>
      <w:r>
        <w:t>bias</w:t>
      </w:r>
      <w:proofErr w:type="spellEnd"/>
      <w:r>
        <w:t>) достаточно обучить всего 4 персептрона на определенную задачу, а именно</w:t>
      </w:r>
    </w:p>
    <w:p w14:paraId="7A218D80" w14:textId="77777777" w:rsidR="00AE6585" w:rsidRDefault="007914FA" w:rsidP="003B73F9">
      <w:pPr>
        <w:numPr>
          <w:ilvl w:val="0"/>
          <w:numId w:val="2"/>
        </w:numPr>
        <w:spacing w:after="0"/>
        <w:ind w:right="-4"/>
      </w:pPr>
      <w:r>
        <w:t>NAND</w:t>
      </w:r>
    </w:p>
    <w:p w14:paraId="7A218D81" w14:textId="77777777" w:rsidR="00AE6585" w:rsidRDefault="007914FA" w:rsidP="003B73F9">
      <w:pPr>
        <w:numPr>
          <w:ilvl w:val="0"/>
          <w:numId w:val="2"/>
        </w:numPr>
        <w:spacing w:before="0" w:after="0"/>
        <w:ind w:right="-4"/>
      </w:pPr>
      <w:r>
        <w:t>AND</w:t>
      </w:r>
    </w:p>
    <w:p w14:paraId="7A218D82" w14:textId="77777777" w:rsidR="00AE6585" w:rsidRDefault="007914FA" w:rsidP="003B73F9">
      <w:pPr>
        <w:numPr>
          <w:ilvl w:val="0"/>
          <w:numId w:val="2"/>
        </w:numPr>
        <w:spacing w:before="0" w:after="0"/>
        <w:ind w:right="-4"/>
      </w:pPr>
      <w:r>
        <w:t>OR</w:t>
      </w:r>
    </w:p>
    <w:p w14:paraId="7A218D83" w14:textId="77777777" w:rsidR="00AE6585" w:rsidRDefault="007914FA" w:rsidP="003B73F9">
      <w:pPr>
        <w:numPr>
          <w:ilvl w:val="0"/>
          <w:numId w:val="2"/>
        </w:numPr>
        <w:spacing w:before="0"/>
        <w:ind w:right="-4"/>
      </w:pPr>
      <w:r>
        <w:t>NOT</w:t>
      </w:r>
    </w:p>
    <w:p w14:paraId="7A218D84" w14:textId="77777777" w:rsidR="00AE6585" w:rsidRDefault="007914FA" w:rsidP="003B73F9">
      <w:pPr>
        <w:ind w:right="-4" w:firstLine="284"/>
      </w:pPr>
      <w:r>
        <w:t xml:space="preserve">Причем, если 3 первых функции принимают на вход x1 и x2(+ </w:t>
      </w:r>
      <w:proofErr w:type="spellStart"/>
      <w:r>
        <w:t>bias</w:t>
      </w:r>
      <w:proofErr w:type="spellEnd"/>
      <w:r>
        <w:t xml:space="preserve">), то NOT принимает </w:t>
      </w:r>
      <w:r w:rsidR="008375D3">
        <w:t>всего лишь</w:t>
      </w:r>
      <w:r>
        <w:t xml:space="preserve"> x1(+</w:t>
      </w:r>
      <w:proofErr w:type="spellStart"/>
      <w:r>
        <w:t>bias</w:t>
      </w:r>
      <w:proofErr w:type="spellEnd"/>
      <w:r>
        <w:t>), так таблица истинности для данной функции(Таблица 2) принимает только 1 аргумент</w:t>
      </w:r>
    </w:p>
    <w:p w14:paraId="7A218D85" w14:textId="77777777" w:rsidR="00AE6585" w:rsidRDefault="007914FA" w:rsidP="003B73F9">
      <w:pPr>
        <w:ind w:left="-566" w:right="-4" w:firstLine="566"/>
      </w:pPr>
      <w:r>
        <w:t>Таблица 2 - Таблица истинности для функции NOT</w:t>
      </w:r>
    </w:p>
    <w:tbl>
      <w:tblPr>
        <w:tblStyle w:val="10"/>
        <w:tblW w:w="4950" w:type="dxa"/>
        <w:tblInd w:w="24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0"/>
        <w:gridCol w:w="2580"/>
      </w:tblGrid>
      <w:tr w:rsidR="00AE6585" w14:paraId="7A218D88" w14:textId="77777777">
        <w:trPr>
          <w:trHeight w:val="531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18D86" w14:textId="77777777" w:rsidR="00AE6585" w:rsidRDefault="007914FA" w:rsidP="003B7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18D87" w14:textId="77777777" w:rsidR="00AE6585" w:rsidRDefault="007914FA" w:rsidP="003B73F9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¬x</w:t>
            </w:r>
          </w:p>
        </w:tc>
      </w:tr>
      <w:tr w:rsidR="00AE6585" w14:paraId="7A218D8B" w14:textId="77777777">
        <w:trPr>
          <w:trHeight w:val="156"/>
        </w:trPr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18D89" w14:textId="77777777" w:rsidR="00AE6585" w:rsidRDefault="007914FA" w:rsidP="003B7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18D8A" w14:textId="77777777" w:rsidR="00AE6585" w:rsidRDefault="007914FA" w:rsidP="003B7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1</w:t>
            </w:r>
          </w:p>
        </w:tc>
      </w:tr>
      <w:tr w:rsidR="00AE6585" w14:paraId="7A218D8E" w14:textId="77777777">
        <w:tc>
          <w:tcPr>
            <w:tcW w:w="23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18D8C" w14:textId="77777777" w:rsidR="00AE6585" w:rsidRDefault="007914FA" w:rsidP="003B7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1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18D8D" w14:textId="77777777" w:rsidR="00AE6585" w:rsidRDefault="007914FA" w:rsidP="003B73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0</w:t>
            </w:r>
          </w:p>
        </w:tc>
      </w:tr>
    </w:tbl>
    <w:p w14:paraId="7A218D8F" w14:textId="3BFA25A7" w:rsidR="00AE6585" w:rsidRDefault="007914FA" w:rsidP="003B73F9">
      <w:pPr>
        <w:pStyle w:val="2"/>
      </w:pPr>
      <w:bookmarkStart w:id="12" w:name="_Toc180965780"/>
      <w:bookmarkStart w:id="13" w:name="_Toc182393535"/>
      <w:r>
        <w:lastRenderedPageBreak/>
        <w:t>Реализация программы</w:t>
      </w:r>
      <w:bookmarkEnd w:id="12"/>
      <w:bookmarkEnd w:id="13"/>
    </w:p>
    <w:p w14:paraId="7A218D90" w14:textId="77777777" w:rsidR="00AE6585" w:rsidRDefault="007914FA" w:rsidP="003B73F9">
      <w:pPr>
        <w:ind w:firstLine="284"/>
      </w:pPr>
      <w:r>
        <w:t xml:space="preserve">Программа для реализации нейронной сети была написана с использованием библиотеки </w:t>
      </w:r>
      <w:proofErr w:type="spellStart"/>
      <w:r>
        <w:t>NumPy</w:t>
      </w:r>
      <w:proofErr w:type="spellEnd"/>
      <w:r>
        <w:t xml:space="preserve">, для линейной алгебры, библиотеки </w:t>
      </w:r>
      <w:proofErr w:type="spellStart"/>
      <w:r>
        <w:t>PrettyTable</w:t>
      </w:r>
      <w:proofErr w:type="spellEnd"/>
      <w:r>
        <w:t xml:space="preserve">, для вывода таблицы истинности и </w:t>
      </w:r>
      <w:proofErr w:type="spellStart"/>
      <w:r>
        <w:t>Matplotlib</w:t>
      </w:r>
      <w:proofErr w:type="spellEnd"/>
      <w:r>
        <w:t xml:space="preserve">, для вывода графиков (Листинг 3.1). Каждый блок сети обучался отдельно на основе таблицы </w:t>
      </w:r>
      <w:r w:rsidR="009E5A50">
        <w:t>истинности (</w:t>
      </w:r>
      <w:r>
        <w:t xml:space="preserve">Листинг 3.3). Алгоритм обучения персептрона использует скалярное произведение весов и входных данных для вычисления результата и обновления весов на каждой </w:t>
      </w:r>
      <w:r w:rsidR="009E5A50">
        <w:t>итерации (</w:t>
      </w:r>
      <w:r>
        <w:t>Листинг 3.2).</w:t>
      </w:r>
    </w:p>
    <w:p w14:paraId="7A218D91" w14:textId="77777777" w:rsidR="00AE6585" w:rsidRDefault="007914FA" w:rsidP="003B73F9">
      <w:pPr>
        <w:ind w:firstLine="284"/>
      </w:pPr>
      <w:r>
        <w:t xml:space="preserve">Программа выводила результаты обучения в виде графиков и текстовых </w:t>
      </w:r>
      <w:r w:rsidR="009E5A50">
        <w:t>данных (</w:t>
      </w:r>
      <w:r>
        <w:t xml:space="preserve">Рисунок 4) на каждой итерации, чтобы отслеживать процесс обучения каждого блока </w:t>
      </w:r>
      <w:r w:rsidR="009E5A50">
        <w:t>сети (</w:t>
      </w:r>
      <w:r>
        <w:t>Листинг 3.4).</w:t>
      </w:r>
    </w:p>
    <w:p w14:paraId="7A218D92" w14:textId="77777777" w:rsidR="00AE6585" w:rsidRDefault="007914FA" w:rsidP="003B73F9">
      <w:pPr>
        <w:ind w:left="-566" w:right="-4" w:firstLine="566"/>
        <w:jc w:val="center"/>
      </w:pPr>
      <w:r>
        <w:rPr>
          <w:noProof/>
          <w:lang w:val="ru-RU"/>
        </w:rPr>
        <w:drawing>
          <wp:inline distT="114300" distB="114300" distL="114300" distR="114300" wp14:anchorId="7A218E6F" wp14:editId="7A218E70">
            <wp:extent cx="3968684" cy="2580673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68684" cy="2580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18D93" w14:textId="77777777" w:rsidR="00AE6585" w:rsidRDefault="007914FA" w:rsidP="003B73F9">
      <w:pPr>
        <w:ind w:left="-566" w:right="-4" w:firstLine="566"/>
        <w:jc w:val="center"/>
      </w:pPr>
      <w:r>
        <w:t>Рисунок 4 - Вывод обучения нейросети на каждой итерации</w:t>
      </w:r>
    </w:p>
    <w:p w14:paraId="7A218D94" w14:textId="77777777" w:rsidR="00AE6585" w:rsidRDefault="007914FA" w:rsidP="003B73F9">
      <w:pPr>
        <w:pStyle w:val="2"/>
        <w:keepNext w:val="0"/>
        <w:keepLines w:val="0"/>
        <w:ind w:right="-4"/>
      </w:pPr>
      <w:bookmarkStart w:id="14" w:name="_Toc180965781"/>
      <w:bookmarkStart w:id="15" w:name="_Toc182393536"/>
      <w:r>
        <w:t>2.5 Результаты обучения</w:t>
      </w:r>
      <w:bookmarkEnd w:id="14"/>
      <w:bookmarkEnd w:id="15"/>
    </w:p>
    <w:p w14:paraId="7A218D95" w14:textId="77777777" w:rsidR="00AE6585" w:rsidRDefault="007914FA" w:rsidP="003B73F9">
      <w:r>
        <w:t>В процессе обучения весовые коэффициенты каждого персептрона изменялись в зависимости от ошибок на выходе. По мере уменьшения ошибок сеть постепенно обучалась правильно воспроизводить таблицу истинности. На каждом шаге обучения выводились промежуточные результаты.</w:t>
      </w:r>
    </w:p>
    <w:p w14:paraId="7A218D96" w14:textId="77777777" w:rsidR="007914FA" w:rsidRPr="003B73F9" w:rsidRDefault="007914FA" w:rsidP="003B73F9">
      <w:pPr>
        <w:pStyle w:val="a5"/>
        <w:rPr>
          <w:lang w:val="ru-RU"/>
        </w:rPr>
      </w:pPr>
    </w:p>
    <w:p w14:paraId="7A218D97" w14:textId="5DA6768E" w:rsidR="00AE6585" w:rsidRDefault="007914FA" w:rsidP="003B73F9">
      <w:pPr>
        <w:pStyle w:val="2"/>
        <w:keepNext w:val="0"/>
        <w:keepLines w:val="0"/>
      </w:pPr>
      <w:bookmarkStart w:id="16" w:name="_Toc180965782"/>
      <w:bookmarkStart w:id="17" w:name="_Toc182393537"/>
      <w:r>
        <w:lastRenderedPageBreak/>
        <w:t>Тестирование сети</w:t>
      </w:r>
      <w:bookmarkEnd w:id="16"/>
      <w:bookmarkEnd w:id="17"/>
    </w:p>
    <w:p w14:paraId="7A218D98" w14:textId="77777777" w:rsidR="00AE6585" w:rsidRDefault="007914FA" w:rsidP="003B73F9">
      <w:pPr>
        <w:ind w:firstLine="284"/>
      </w:pPr>
      <w:r>
        <w:t>После завершения обучения была проведена проверка работы нейронной сети на тестовых данных(Листинг 3.4). Для этого использовались все возможные комбинации входных данных из таблицы истинности. Программа выводила полученные выходные значения и сравнивала их с ожидаемыми результатами. В результате тестирования была построена итоговая таблица истинности(Рисунок 5), которая подтвердила корректную работу сети.</w:t>
      </w:r>
    </w:p>
    <w:p w14:paraId="7A218D99" w14:textId="77777777" w:rsidR="00AE6585" w:rsidRDefault="007914FA" w:rsidP="003B73F9">
      <w:pPr>
        <w:jc w:val="center"/>
      </w:pPr>
      <w:r>
        <w:rPr>
          <w:noProof/>
          <w:lang w:val="ru-RU"/>
        </w:rPr>
        <w:drawing>
          <wp:inline distT="114300" distB="114300" distL="114300" distR="114300" wp14:anchorId="7A218E71" wp14:editId="7A218E72">
            <wp:extent cx="5868488" cy="2494107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8488" cy="24941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218D9A" w14:textId="77777777" w:rsidR="00AE6585" w:rsidRDefault="007914FA" w:rsidP="003B73F9">
      <w:pPr>
        <w:ind w:left="-566" w:right="-4" w:firstLine="566"/>
        <w:jc w:val="center"/>
      </w:pPr>
      <w:r>
        <w:t>Рисунок 5 - Таблица истинности от нейросети (Готовый результат)</w:t>
      </w:r>
    </w:p>
    <w:p w14:paraId="7A218D9B" w14:textId="77777777" w:rsidR="00AE6585" w:rsidRDefault="007914FA" w:rsidP="003B73F9">
      <w:pPr>
        <w:ind w:right="-4" w:firstLine="284"/>
      </w:pPr>
      <w:r>
        <w:t xml:space="preserve">Из-за особенности обучения такой нейросети, она не может на входе принимать значение 0, поэтому 0 заменён на -1 </w:t>
      </w:r>
    </w:p>
    <w:p w14:paraId="7A218D9C" w14:textId="77777777" w:rsidR="00AE6585" w:rsidRDefault="00AE6585" w:rsidP="003B73F9">
      <w:pPr>
        <w:ind w:left="-566" w:right="-4" w:firstLine="566"/>
      </w:pPr>
    </w:p>
    <w:p w14:paraId="7A218D9D" w14:textId="77777777" w:rsidR="00AE6585" w:rsidRDefault="00AE6585" w:rsidP="003B73F9">
      <w:pPr>
        <w:ind w:left="-566" w:right="-4" w:firstLine="566"/>
      </w:pPr>
    </w:p>
    <w:p w14:paraId="7A218D9E" w14:textId="77777777" w:rsidR="00AE6585" w:rsidRDefault="00AE6585" w:rsidP="003B73F9">
      <w:pPr>
        <w:ind w:left="-566" w:right="-4" w:firstLine="566"/>
      </w:pPr>
    </w:p>
    <w:p w14:paraId="7A218D9F" w14:textId="77777777" w:rsidR="007914FA" w:rsidRDefault="007914FA" w:rsidP="003B73F9">
      <w:pPr>
        <w:rPr>
          <w:b/>
        </w:rPr>
      </w:pPr>
      <w:r>
        <w:br w:type="page"/>
      </w:r>
    </w:p>
    <w:p w14:paraId="7A218DA0" w14:textId="77777777" w:rsidR="00682A1B" w:rsidRDefault="007914FA" w:rsidP="003B73F9">
      <w:pPr>
        <w:pStyle w:val="1"/>
        <w:ind w:left="0"/>
        <w:jc w:val="both"/>
        <w:rPr>
          <w:lang w:val="ru-RU"/>
        </w:rPr>
      </w:pPr>
      <w:bookmarkStart w:id="18" w:name="_Toc180965783"/>
      <w:bookmarkStart w:id="19" w:name="_Toc182393538"/>
      <w:r>
        <w:lastRenderedPageBreak/>
        <w:t>Приложение</w:t>
      </w:r>
      <w:bookmarkEnd w:id="18"/>
      <w:r w:rsidR="002426A8">
        <w:rPr>
          <w:lang w:val="ru-RU"/>
        </w:rPr>
        <w:t xml:space="preserve"> А</w:t>
      </w:r>
      <w:bookmarkEnd w:id="19"/>
    </w:p>
    <w:p w14:paraId="7A218DA1" w14:textId="77777777" w:rsidR="00682A1B" w:rsidRPr="00682A1B" w:rsidRDefault="00682A1B" w:rsidP="003B73F9">
      <w:pPr>
        <w:rPr>
          <w:b/>
          <w:lang w:val="ru-RU"/>
        </w:rPr>
      </w:pPr>
      <w:r w:rsidRPr="00682A1B">
        <w:rPr>
          <w:b/>
          <w:lang w:val="ru-RU"/>
        </w:rPr>
        <w:t>Листинг программы</w:t>
      </w:r>
    </w:p>
    <w:p w14:paraId="7A218DA2" w14:textId="357F7B9A" w:rsidR="00AE6585" w:rsidRDefault="007914FA" w:rsidP="003B73F9">
      <w:pPr>
        <w:pStyle w:val="2"/>
      </w:pPr>
      <w:bookmarkStart w:id="20" w:name="_Toc180965784"/>
      <w:bookmarkStart w:id="21" w:name="_Toc182393539"/>
      <w:r>
        <w:t xml:space="preserve">Листинг </w:t>
      </w:r>
      <w:r w:rsidR="008F545A">
        <w:rPr>
          <w:lang w:val="ru-RU"/>
        </w:rPr>
        <w:t>1</w:t>
      </w:r>
      <w:r>
        <w:t xml:space="preserve"> - Установка и импорт библиотек</w:t>
      </w:r>
      <w:bookmarkEnd w:id="20"/>
      <w:bookmarkEnd w:id="21"/>
    </w:p>
    <w:p w14:paraId="7A218DA3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#--</w:t>
      </w:r>
      <w:r>
        <w:rPr>
          <w:rFonts w:ascii="Courier New" w:eastAsia="Courier New" w:hAnsi="Courier New" w:cs="Courier New"/>
          <w:color w:val="B7B7B7"/>
          <w:sz w:val="24"/>
          <w:szCs w:val="24"/>
        </w:rPr>
        <w:t>Установка</w:t>
      </w:r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B7B7B7"/>
          <w:sz w:val="24"/>
          <w:szCs w:val="24"/>
        </w:rPr>
        <w:t>библиотек</w:t>
      </w:r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–#</w:t>
      </w:r>
    </w:p>
    <w:p w14:paraId="7A218DA4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</w:pPr>
      <w:proofErr w:type="gramStart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!pip</w:t>
      </w:r>
      <w:proofErr w:type="gramEnd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 xml:space="preserve"> install </w:t>
      </w:r>
      <w:proofErr w:type="spellStart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numpy</w:t>
      </w:r>
      <w:proofErr w:type="spellEnd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 xml:space="preserve"> </w:t>
      </w:r>
    </w:p>
    <w:p w14:paraId="7A218DA5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</w:pPr>
      <w:proofErr w:type="gramStart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!pip</w:t>
      </w:r>
      <w:proofErr w:type="gramEnd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 xml:space="preserve"> install matplotlib</w:t>
      </w:r>
    </w:p>
    <w:p w14:paraId="7A218DA6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</w:pPr>
      <w:proofErr w:type="gramStart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!pip</w:t>
      </w:r>
      <w:proofErr w:type="gramEnd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 xml:space="preserve"> install </w:t>
      </w:r>
      <w:proofErr w:type="spellStart"/>
      <w:r w:rsidRPr="007914FA">
        <w:rPr>
          <w:rFonts w:ascii="Courier New" w:eastAsia="Courier New" w:hAnsi="Courier New" w:cs="Courier New"/>
          <w:color w:val="B7B7B7"/>
          <w:sz w:val="24"/>
          <w:szCs w:val="24"/>
          <w:lang w:val="en-US"/>
        </w:rPr>
        <w:t>prettytable</w:t>
      </w:r>
      <w:proofErr w:type="spellEnd"/>
    </w:p>
    <w:p w14:paraId="7A218DA7" w14:textId="77777777" w:rsidR="00AE6585" w:rsidRPr="007914FA" w:rsidRDefault="00AE6585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sz w:val="24"/>
          <w:szCs w:val="24"/>
          <w:lang w:val="en-US"/>
        </w:rPr>
      </w:pPr>
    </w:p>
    <w:p w14:paraId="7A218DA8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CCCCCC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CCCCC"/>
          <w:sz w:val="24"/>
          <w:szCs w:val="24"/>
          <w:lang w:val="en-US"/>
        </w:rPr>
        <w:t>#--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Импорт</w:t>
      </w:r>
      <w:r w:rsidRPr="007914FA">
        <w:rPr>
          <w:rFonts w:ascii="Courier New" w:eastAsia="Courier New" w:hAnsi="Courier New" w:cs="Courier New"/>
          <w:color w:val="CCCCCC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CCCCCC"/>
          <w:sz w:val="24"/>
          <w:szCs w:val="24"/>
        </w:rPr>
        <w:t>библиотек</w:t>
      </w:r>
      <w:r w:rsidRPr="007914FA">
        <w:rPr>
          <w:rFonts w:ascii="Courier New" w:eastAsia="Courier New" w:hAnsi="Courier New" w:cs="Courier New"/>
          <w:color w:val="CCCCCC"/>
          <w:sz w:val="24"/>
          <w:szCs w:val="24"/>
          <w:lang w:val="en-US"/>
        </w:rPr>
        <w:t>–#</w:t>
      </w:r>
    </w:p>
    <w:p w14:paraId="7A218DA9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numpy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as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</w:t>
      </w:r>
    </w:p>
    <w:p w14:paraId="7A218DAA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import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random</w:t>
      </w:r>
    </w:p>
    <w:p w14:paraId="7A218DAB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from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prettytable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PrettyTable</w:t>
      </w:r>
      <w:proofErr w:type="spellEnd"/>
    </w:p>
    <w:p w14:paraId="7A218DAC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from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matplotlib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import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pyplot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as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</w:t>
      </w:r>
      <w:proofErr w:type="spellEnd"/>
    </w:p>
    <w:p w14:paraId="7A218DAD" w14:textId="77777777" w:rsidR="00AE6585" w:rsidRPr="007914FA" w:rsidRDefault="00AE6585" w:rsidP="003B73F9">
      <w:pPr>
        <w:pStyle w:val="a5"/>
        <w:rPr>
          <w:lang w:val="en-US"/>
        </w:rPr>
      </w:pPr>
      <w:bookmarkStart w:id="22" w:name="_1cfyrzym0cfx" w:colFirst="0" w:colLast="0"/>
      <w:bookmarkEnd w:id="22"/>
    </w:p>
    <w:p w14:paraId="7A218DAE" w14:textId="0BF7D511" w:rsidR="00AE6585" w:rsidRDefault="007914FA" w:rsidP="003B73F9">
      <w:pPr>
        <w:pStyle w:val="2"/>
      </w:pPr>
      <w:bookmarkStart w:id="23" w:name="_Toc180965785"/>
      <w:bookmarkStart w:id="24" w:name="_Toc182393540"/>
      <w:r>
        <w:t>Листинг</w:t>
      </w:r>
      <w:r w:rsidR="008F545A">
        <w:rPr>
          <w:lang w:val="ru-RU"/>
        </w:rPr>
        <w:t xml:space="preserve"> 2</w:t>
      </w:r>
      <w:r>
        <w:t xml:space="preserve"> - Объект “</w:t>
      </w:r>
      <w:proofErr w:type="spellStart"/>
      <w:r>
        <w:t>Perceptron</w:t>
      </w:r>
      <w:proofErr w:type="spellEnd"/>
      <w:r>
        <w:t>”, его свойства и методы</w:t>
      </w:r>
      <w:bookmarkEnd w:id="23"/>
      <w:bookmarkEnd w:id="24"/>
    </w:p>
    <w:p w14:paraId="7A218DAF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class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Perceptron:</w:t>
      </w:r>
    </w:p>
    <w:p w14:paraId="7A218DB0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#---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ИНИЦИАЛИЗАЦИЯ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ДАННЫХ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---#</w:t>
      </w:r>
    </w:p>
    <w:p w14:paraId="7A218DB1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7914FA">
        <w:rPr>
          <w:rFonts w:ascii="Courier New" w:eastAsia="Courier New" w:hAnsi="Courier New" w:cs="Courier New"/>
          <w:color w:val="B200B2"/>
          <w:sz w:val="24"/>
          <w:szCs w:val="24"/>
          <w:lang w:val="en-US"/>
        </w:rPr>
        <w:t>__</w:t>
      </w:r>
      <w:proofErr w:type="spellStart"/>
      <w:r w:rsidRPr="007914FA">
        <w:rPr>
          <w:rFonts w:ascii="Courier New" w:eastAsia="Courier New" w:hAnsi="Courier New" w:cs="Courier New"/>
          <w:color w:val="B200B2"/>
          <w:sz w:val="24"/>
          <w:szCs w:val="24"/>
          <w:lang w:val="en-US"/>
        </w:rPr>
        <w:t>init</w:t>
      </w:r>
      <w:proofErr w:type="spellEnd"/>
      <w:r w:rsidRPr="007914FA">
        <w:rPr>
          <w:rFonts w:ascii="Courier New" w:eastAsia="Courier New" w:hAnsi="Courier New" w:cs="Courier New"/>
          <w:color w:val="B200B2"/>
          <w:sz w:val="24"/>
          <w:szCs w:val="24"/>
          <w:lang w:val="en-US"/>
        </w:rPr>
        <w:t>_</w:t>
      </w:r>
      <w:proofErr w:type="gramStart"/>
      <w:r w:rsidRPr="007914FA">
        <w:rPr>
          <w:rFonts w:ascii="Courier New" w:eastAsia="Courier New" w:hAnsi="Courier New" w:cs="Courier New"/>
          <w:color w:val="B200B2"/>
          <w:sz w:val="24"/>
          <w:szCs w:val="24"/>
          <w:lang w:val="en-US"/>
        </w:rPr>
        <w:t>_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,input_data:np.array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learning_rate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</w:t>
      </w:r>
    </w:p>
    <w:p w14:paraId="7A218DB2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np.random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.seed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7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DB3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</w:t>
      </w:r>
      <w:proofErr w:type="spellEnd"/>
    </w:p>
    <w:p w14:paraId="7A218DB4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print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DB5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14:paraId="7A218DB6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y_train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output_data</w:t>
      </w:r>
      <w:proofErr w:type="spellEnd"/>
    </w:p>
    <w:p w14:paraId="7A218DB7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np.random.uniform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size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._x_train.shape[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]))</w:t>
      </w:r>
    </w:p>
    <w:p w14:paraId="7A218DB8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{</w:t>
      </w:r>
    </w:p>
    <w:p w14:paraId="7A218DB9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input_data</w:t>
      </w:r>
      <w:proofErr w:type="spellEnd"/>
      <w:proofErr w:type="gram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:[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],</w:t>
      </w:r>
    </w:p>
    <w:p w14:paraId="7A218DBA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  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 [],</w:t>
      </w:r>
    </w:p>
    <w:p w14:paraId="7A218DBB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"w"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 []</w:t>
      </w:r>
    </w:p>
    <w:p w14:paraId="7A218DBC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}</w:t>
      </w:r>
    </w:p>
    <w:p w14:paraId="7A218DBD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lr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learning_rate</w:t>
      </w:r>
      <w:proofErr w:type="spellEnd"/>
    </w:p>
    <w:p w14:paraId="7A218DBE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index_list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list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input_data.shape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]))</w:t>
      </w:r>
    </w:p>
    <w:p w14:paraId="7A218DBF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14:paraId="7A218DC0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14:paraId="7A218DC1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14:paraId="7A218DC2" w14:textId="77777777" w:rsidR="00AE6585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#---МЕТОД ВЫВОДА ИНФОРМАЦИИ НА ЭКРАН---#</w:t>
      </w:r>
    </w:p>
    <w:p w14:paraId="7A218DC3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__</w:t>
      </w:r>
      <w:proofErr w:type="spell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show_train_info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,x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,y,p_out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</w:t>
      </w:r>
    </w:p>
    <w:p w14:paraId="7A218DC4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outprint_W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""</w:t>
      </w:r>
    </w:p>
    <w:p w14:paraId="7A218DC5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)):</w:t>
      </w:r>
    </w:p>
    <w:p w14:paraId="7A218DC6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j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w</w:t>
      </w:r>
      <w:proofErr w:type="spellEnd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</w:t>
      </w:r>
    </w:p>
    <w:p w14:paraId="7A218DC7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outprint_W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+= (</w:t>
      </w:r>
      <w:proofErr w:type="spell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f"w</w:t>
      </w:r>
      <w:proofErr w:type="spellEnd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{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j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}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 =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{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][j]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: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5.2f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}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DC8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print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f""</w:t>
      </w:r>
      <w:proofErr w:type="gram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"Weights</w:t>
      </w:r>
      <w:proofErr w:type="spell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: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{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outprint_W</w:t>
      </w:r>
      <w:proofErr w:type="spellEnd"/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}</w:t>
      </w:r>
    </w:p>
    <w:p w14:paraId="7A218DC9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Input Data</w:t>
      </w:r>
      <w:proofErr w:type="gram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: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{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:]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}</w:t>
      </w:r>
      <w:proofErr w:type="gramEnd"/>
    </w:p>
    <w:p w14:paraId="7A218DCA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Expected output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{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int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(y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}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  Predicated</w:t>
      </w:r>
      <w:proofErr w:type="gram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 Output: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{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int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}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"""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DCB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</w:t>
      </w:r>
    </w:p>
    <w:p w14:paraId="7A218DCC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</w:t>
      </w:r>
    </w:p>
    <w:p w14:paraId="7A218DCD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__</w:t>
      </w:r>
      <w:proofErr w:type="spell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draw_</w:t>
      </w:r>
      <w:proofErr w:type="gram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point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,input_data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</w:t>
      </w:r>
    </w:p>
    <w:p w14:paraId="7A218DCE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#print(len(input_data))</w:t>
      </w:r>
    </w:p>
    <w:p w14:paraId="7A218DCF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    #input_data =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np.insert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(input_data,-1,input_data[1]) if </w:t>
      </w:r>
      <w:proofErr w:type="spell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) == 2 else None</w:t>
      </w:r>
    </w:p>
    <w:p w14:paraId="7A218DD0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       </w:t>
      </w:r>
    </w:p>
    <w:p w14:paraId="7A218DD1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if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== 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</w:t>
      </w:r>
    </w:p>
    <w:p w14:paraId="7A218DD2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plt.scatter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],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color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'blue'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marker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'_'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DD3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else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</w:t>
      </w:r>
    </w:p>
    <w:p w14:paraId="7A218DD4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plt.scatter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],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color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'red'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marker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'+'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DD5" w14:textId="77777777" w:rsidR="00AE6585" w:rsidRPr="007914FA" w:rsidRDefault="00AE6585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14:paraId="7A218DD6" w14:textId="77777777" w:rsidR="00AE6585" w:rsidRPr="007914FA" w:rsidRDefault="00AE6585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14:paraId="7A218DD7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def </w:t>
      </w:r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__</w:t>
      </w:r>
      <w:proofErr w:type="spell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draw_</w:t>
      </w:r>
      <w:proofErr w:type="gram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line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w ,color=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"green"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</w:t>
      </w:r>
    </w:p>
    <w:p w14:paraId="7A218DD8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x1 = [-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</w:t>
      </w:r>
    </w:p>
    <w:p w14:paraId="7A218DD9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14:paraId="7A218DDA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#w =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np.insert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(w,-1,w[1]) if </w:t>
      </w:r>
      <w:proofErr w:type="spell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(w) == 2 else None</w:t>
      </w:r>
    </w:p>
    <w:p w14:paraId="7A218DDB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x2 = [-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w[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]* x1[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]/w[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  - w[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 / w[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(x1))]</w:t>
      </w:r>
    </w:p>
    <w:p w14:paraId="7A218DDC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14:paraId="7A218DDD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plt.axline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(*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list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zip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(x2,x1)),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color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=color)</w:t>
      </w:r>
    </w:p>
    <w:p w14:paraId="7A218DDE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</w:t>
      </w:r>
    </w:p>
    <w:p w14:paraId="7A218DDF" w14:textId="77777777" w:rsidR="00AE6585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#---РАЗЛИЧНЫЕ ФУНКЦИИ АКТИВАЦИИ---#</w:t>
      </w:r>
    </w:p>
    <w:p w14:paraId="7A218DE0" w14:textId="77777777" w:rsidR="00AE6585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# </w:t>
      </w:r>
      <w:proofErr w:type="spellStart"/>
      <w:r>
        <w:rPr>
          <w:rFonts w:ascii="Courier New" w:eastAsia="Courier New" w:hAnsi="Courier New" w:cs="Courier New"/>
          <w:color w:val="7A7E85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7A7E85"/>
          <w:sz w:val="24"/>
          <w:szCs w:val="24"/>
        </w:rPr>
        <w:t>sigmoid</w:t>
      </w:r>
      <w:proofErr w:type="spellEnd"/>
      <w:r>
        <w:rPr>
          <w:rFonts w:ascii="Courier New" w:eastAsia="Courier New" w:hAnsi="Courier New" w:cs="Courier New"/>
          <w:color w:val="7A7E85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7A7E85"/>
          <w:sz w:val="24"/>
          <w:szCs w:val="24"/>
        </w:rPr>
        <w:t>self</w:t>
      </w:r>
      <w:proofErr w:type="spellEnd"/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, x:float): # </w:t>
      </w:r>
      <w:proofErr w:type="spellStart"/>
      <w:r>
        <w:rPr>
          <w:rFonts w:ascii="Courier New" w:eastAsia="Courier New" w:hAnsi="Courier New" w:cs="Courier New"/>
          <w:color w:val="7A7E85"/>
          <w:sz w:val="24"/>
          <w:szCs w:val="24"/>
        </w:rPr>
        <w:t>Сигмоидная</w:t>
      </w:r>
      <w:proofErr w:type="spellEnd"/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функция активации</w:t>
      </w:r>
    </w:p>
    <w:p w14:paraId="7A218DE1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#     return 1/(1+np.exp(-x))</w:t>
      </w:r>
    </w:p>
    <w:p w14:paraId="7A218DE2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#</w:t>
      </w:r>
    </w:p>
    <w:p w14:paraId="7A218DE3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# def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relu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(</w:t>
      </w:r>
      <w:proofErr w:type="gram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self, x:float): #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Выпрямитель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(</w:t>
      </w:r>
      <w:proofErr w:type="spell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RELu</w:t>
      </w:r>
      <w:proofErr w:type="spell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)</w:t>
      </w:r>
    </w:p>
    <w:p w14:paraId="7A218DE4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#     return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np.maximum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(0, x)</w:t>
      </w:r>
    </w:p>
    <w:p w14:paraId="7A218DE5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</w:t>
      </w:r>
    </w:p>
    <w:p w14:paraId="7A218DE6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def </w:t>
      </w:r>
      <w:proofErr w:type="spell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step_function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,x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float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):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Жесткая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пороговая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функция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активации</w:t>
      </w:r>
    </w:p>
    <w:p w14:paraId="7A218DE7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if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x &lt;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: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</w:p>
    <w:p w14:paraId="7A218DE8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else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: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return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</w:p>
    <w:p w14:paraId="7A218DE9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 xml:space="preserve">  </w:t>
      </w:r>
    </w:p>
    <w:p w14:paraId="7A218DEA" w14:textId="77777777" w:rsidR="00AE6585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 xml:space="preserve">  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#---ОБУЧЕНИЕ ПЕРСЕПТРОНА---#</w:t>
      </w:r>
    </w:p>
    <w:p w14:paraId="7A218DEB" w14:textId="77777777" w:rsidR="00AE6585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</w:rPr>
        <w:t>def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56A8F5"/>
          <w:sz w:val="24"/>
          <w:szCs w:val="24"/>
        </w:rPr>
        <w:t>train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94558D"/>
          <w:sz w:val="24"/>
          <w:szCs w:val="24"/>
        </w:rPr>
        <w:t>self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):</w:t>
      </w:r>
    </w:p>
    <w:p w14:paraId="7A218DEC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all_correct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False</w:t>
      </w:r>
    </w:p>
    <w:p w14:paraId="7A218DED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      while not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all_correct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</w:t>
      </w:r>
    </w:p>
    <w:p w14:paraId="7A218DEE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all_correct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True</w:t>
      </w:r>
    </w:p>
    <w:p w14:paraId="7A218DEF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random.shuffle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index_list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DF0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14:paraId="7A218DF1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14:paraId="7A218DF2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index_list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</w:t>
      </w:r>
    </w:p>
    <w:p w14:paraId="7A218DF3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x =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</w:t>
      </w:r>
    </w:p>
    <w:p w14:paraId="7A218DF4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y =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y_train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</w:t>
      </w:r>
    </w:p>
    <w:p w14:paraId="7A218DF5" w14:textId="77777777" w:rsidR="00AE6585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4"/>
          <w:szCs w:val="24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z = np.dot(</w:t>
      </w:r>
      <w:proofErr w:type="spellStart"/>
      <w:r>
        <w:rPr>
          <w:rFonts w:ascii="Courier New" w:eastAsia="Courier New" w:hAnsi="Courier New" w:cs="Courier New"/>
          <w:color w:val="94558D"/>
          <w:sz w:val="24"/>
          <w:szCs w:val="24"/>
        </w:rPr>
        <w:t>self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._w, x)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Скалярное произведение входа и весов</w:t>
      </w:r>
    </w:p>
    <w:p w14:paraId="7A218DF6" w14:textId="77777777" w:rsidR="00AE6585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p_out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94558D"/>
          <w:sz w:val="24"/>
          <w:szCs w:val="24"/>
        </w:rPr>
        <w:t>self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.step_function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(z)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Применение функции активации, в данном случае применяем пошаговую функцию активации</w:t>
      </w:r>
    </w:p>
    <w:p w14:paraId="7A218DF7" w14:textId="77777777" w:rsidR="00AE6585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            </w:t>
      </w:r>
      <w:proofErr w:type="spellStart"/>
      <w:r>
        <w:rPr>
          <w:rFonts w:ascii="Courier New" w:eastAsia="Courier New" w:hAnsi="Courier New" w:cs="Courier New"/>
          <w:color w:val="CF8E6D"/>
          <w:sz w:val="24"/>
          <w:szCs w:val="24"/>
        </w:rPr>
        <w:t>if</w:t>
      </w:r>
      <w:proofErr w:type="spellEnd"/>
      <w:r>
        <w:rPr>
          <w:rFonts w:ascii="Courier New" w:eastAsia="Courier New" w:hAnsi="Courier New" w:cs="Courier New"/>
          <w:color w:val="CF8E6D"/>
          <w:sz w:val="24"/>
          <w:szCs w:val="24"/>
        </w:rPr>
        <w:t xml:space="preserve"> 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y !=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p_out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: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Обновить веса, когда неправильно</w:t>
      </w:r>
    </w:p>
    <w:p w14:paraId="7A218DF8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                </w:t>
      </w:r>
      <w:proofErr w:type="gram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print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"____________________________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\n 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🔁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 Updating the </w:t>
      </w:r>
      <w:proofErr w:type="gram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weights 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🔁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DF9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j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proofErr w:type="gram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</w:t>
      </w:r>
    </w:p>
    <w:p w14:paraId="7A218DFA" w14:textId="77777777" w:rsidR="00AE6585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4"/>
          <w:szCs w:val="24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</w:t>
      </w:r>
      <w:proofErr w:type="spellStart"/>
      <w:r>
        <w:rPr>
          <w:rFonts w:ascii="Courier New" w:eastAsia="Courier New" w:hAnsi="Courier New" w:cs="Courier New"/>
          <w:color w:val="94558D"/>
          <w:sz w:val="24"/>
          <w:szCs w:val="24"/>
        </w:rPr>
        <w:t>self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._w[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][j] += (y * </w:t>
      </w:r>
      <w:proofErr w:type="spellStart"/>
      <w:r>
        <w:rPr>
          <w:rFonts w:ascii="Courier New" w:eastAsia="Courier New" w:hAnsi="Courier New" w:cs="Courier New"/>
          <w:color w:val="94558D"/>
          <w:sz w:val="24"/>
          <w:szCs w:val="24"/>
        </w:rPr>
        <w:t>self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._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lr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* x[j])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 Процесс поправления весов (Процесс "обучения")</w:t>
      </w:r>
    </w:p>
    <w:p w14:paraId="7A218DFB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 xml:space="preserve">            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all_correct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False</w:t>
      </w:r>
    </w:p>
    <w:p w14:paraId="7A218DFC" w14:textId="77777777" w:rsidR="00AE6585" w:rsidRPr="009E5A50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        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._</w:t>
      </w:r>
      <w:proofErr w:type="gramEnd"/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_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show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_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train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_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info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(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,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y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,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>_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</w:t>
      </w:r>
      <w:r w:rsidRPr="009E5A50">
        <w:rPr>
          <w:rFonts w:ascii="Courier New" w:eastAsia="Courier New" w:hAnsi="Courier New" w:cs="Courier New"/>
          <w:color w:val="BCBEC4"/>
          <w:sz w:val="24"/>
          <w:szCs w:val="24"/>
          <w:lang w:val="ru-RU"/>
        </w:rPr>
        <w:t xml:space="preserve">) </w:t>
      </w: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 xml:space="preserve">#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Вывод</w:t>
      </w: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информации</w:t>
      </w: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 xml:space="preserve"> (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Во</w:t>
      </w: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время</w:t>
      </w: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обучения</w:t>
      </w: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>)</w:t>
      </w:r>
    </w:p>
    <w:p w14:paraId="7A218DFD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9E5A50">
        <w:rPr>
          <w:rFonts w:ascii="Courier New" w:eastAsia="Courier New" w:hAnsi="Courier New" w:cs="Courier New"/>
          <w:color w:val="7A7E85"/>
          <w:sz w:val="24"/>
          <w:szCs w:val="24"/>
          <w:lang w:val="ru-RU"/>
        </w:rPr>
        <w:t xml:space="preserve">    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proofErr w:type="spellStart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].append(x)</w:t>
      </w:r>
    </w:p>
    <w:p w14:paraId="7A218DFE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].append(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DFF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"w"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].append(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w.copy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())</w:t>
      </w:r>
    </w:p>
    <w:p w14:paraId="7A218E00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print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"____________________________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\n </w:t>
      </w:r>
      <w:r w:rsidRPr="007914FA">
        <w:rPr>
          <w:rFonts w:ascii="Arial Unicode MS" w:eastAsia="Arial Unicode MS" w:hAnsi="Arial Unicode MS" w:cs="Arial Unicode MS"/>
          <w:color w:val="6AAB73"/>
          <w:sz w:val="24"/>
          <w:szCs w:val="24"/>
          <w:lang w:val="en-US"/>
        </w:rPr>
        <w:t>✅ Weights updated ✅"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E01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show_train_info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x,y,p_out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)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#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Вывод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информации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(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Обученного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персептрона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)</w:t>
      </w:r>
    </w:p>
    <w:p w14:paraId="7A218E02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   </w:t>
      </w:r>
    </w:p>
    <w:p w14:paraId="7A218E03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#---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МЕТОД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"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ПРОГНОЗИРОВАНИЯ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"---#       </w:t>
      </w:r>
    </w:p>
    <w:p w14:paraId="7A218E04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def </w:t>
      </w:r>
      <w:proofErr w:type="gram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predict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End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input_data:np.array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</w:t>
      </w:r>
    </w:p>
    <w:p w14:paraId="7A218E05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z =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np.dot(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input_data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14:paraId="7A218E06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return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.step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_function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(z)</w:t>
      </w:r>
    </w:p>
    <w:p w14:paraId="7A218E07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def </w:t>
      </w:r>
      <w:proofErr w:type="spell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show_all_training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 #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Вывод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графика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всего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обучения</w:t>
      </w:r>
    </w:p>
    <w:p w14:paraId="7A218E08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plt.ylabel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"x1"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E09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plt.xlabel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"x2"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E0A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plt.xlim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(np.min(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._x_train,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(np.max(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._x_train,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])+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14:paraId="7A218E0B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plt.ylim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np.min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np.max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])+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14:paraId="7A218E0C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14:paraId="7A218E0D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14:paraId="7A218E0E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p_out</w:t>
      </w:r>
      <w:proofErr w:type="spell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])):</w:t>
      </w:r>
    </w:p>
    <w:p w14:paraId="7A218E0F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_draw_point(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._all_train[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"input_data"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][i],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._all_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train[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</w:t>
      </w:r>
      <w:proofErr w:type="gramEnd"/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p_out"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][i])</w:t>
      </w:r>
    </w:p>
    <w:p w14:paraId="7A218E10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14:paraId="7A218E11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"w"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])):</w:t>
      </w:r>
    </w:p>
    <w:p w14:paraId="7A218E12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color =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"green"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if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== 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"w"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]) -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 xml:space="preserve">1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else 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"red"</w:t>
      </w:r>
    </w:p>
    <w:p w14:paraId="7A218E13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 xml:space="preserve">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draw_line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all_train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"w"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color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=color)</w:t>
      </w:r>
    </w:p>
    <w:p w14:paraId="7A218E14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14:paraId="7A218E15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14:paraId="7A218E16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plt.show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14:paraId="7A218E17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14:paraId="7A218E18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</w:t>
      </w:r>
    </w:p>
    <w:p w14:paraId="7A218E19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def </w:t>
      </w:r>
      <w:proofErr w:type="spellStart"/>
      <w:r w:rsidRPr="007914FA">
        <w:rPr>
          <w:rFonts w:ascii="Courier New" w:eastAsia="Courier New" w:hAnsi="Courier New" w:cs="Courier New"/>
          <w:color w:val="56A8F5"/>
          <w:sz w:val="24"/>
          <w:szCs w:val="24"/>
          <w:lang w:val="en-US"/>
        </w:rPr>
        <w:t>show_final_training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): #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Вывод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финального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графика</w:t>
      </w:r>
    </w:p>
    <w:p w14:paraId="7A218E1A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plt.ylabel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"x1"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E1B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plt.xlabel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6AAB73"/>
          <w:sz w:val="24"/>
          <w:szCs w:val="24"/>
          <w:lang w:val="en-US"/>
        </w:rPr>
        <w:t>"x2"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E1C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plt.xlim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(np.min(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._x_train,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(np.max(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._x_train,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])+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14:paraId="7A218E1D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plt.ylim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np.min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np.max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])+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14:paraId="7A218E1E" w14:textId="77777777" w:rsidR="00AE6585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if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x_train.shape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 != 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2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:</w:t>
      </w:r>
    </w:p>
    <w:p w14:paraId="7A218E1F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   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plt.xlim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(np.min(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._x_train,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(np.max(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._x_train,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])+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 xml:space="preserve">0.1 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14:paraId="7A218E20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>else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:</w:t>
      </w:r>
    </w:p>
    <w:p w14:paraId="7A218E21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plt.xlim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14:paraId="7A218E22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14:paraId="7A218E23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plt.ylim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np.min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round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np.max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AA4926"/>
          <w:sz w:val="24"/>
          <w:szCs w:val="24"/>
          <w:lang w:val="en-US"/>
        </w:rPr>
        <w:t>axis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=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])+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0.1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14:paraId="7A218E24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14:paraId="7A218E25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</w:t>
      </w:r>
    </w:p>
    <w:p w14:paraId="7A218E26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y_train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])):</w:t>
      </w:r>
    </w:p>
    <w:p w14:paraId="7A218E27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</w:t>
      </w:r>
    </w:p>
    <w:p w14:paraId="7A218E28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draw_point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],</w:t>
      </w:r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y_train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</w:p>
    <w:p w14:paraId="7A218E29" w14:textId="77777777" w:rsidR="00AE6585" w:rsidRPr="007914FA" w:rsidRDefault="00AE6585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14:paraId="7A218E2A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gram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draw_line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94558D"/>
          <w:sz w:val="24"/>
          <w:szCs w:val="24"/>
          <w:lang w:val="en-US"/>
        </w:rPr>
        <w:t>self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._w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</w:t>
      </w:r>
    </w:p>
    <w:p w14:paraId="7A218E2B" w14:textId="77777777" w:rsidR="00AE6585" w:rsidRDefault="007914FA" w:rsidP="003B73F9">
      <w:pPr>
        <w:shd w:val="clear" w:color="auto" w:fill="1E1F22"/>
        <w:spacing w:line="240" w:lineRule="auto"/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plt.show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()</w:t>
      </w:r>
    </w:p>
    <w:p w14:paraId="7A218E2C" w14:textId="77777777" w:rsidR="00AE6585" w:rsidRDefault="007914FA" w:rsidP="003B73F9">
      <w:pPr>
        <w:pStyle w:val="2"/>
      </w:pPr>
      <w:bookmarkStart w:id="25" w:name="_5nyb2pnyiw34" w:colFirst="0" w:colLast="0"/>
      <w:bookmarkEnd w:id="25"/>
      <w:r>
        <w:br w:type="page"/>
      </w:r>
    </w:p>
    <w:p w14:paraId="7A218E2D" w14:textId="7D98C48D" w:rsidR="00AE6585" w:rsidRDefault="007914FA" w:rsidP="003B73F9">
      <w:pPr>
        <w:pStyle w:val="2"/>
      </w:pPr>
      <w:bookmarkStart w:id="26" w:name="_Toc180965786"/>
      <w:bookmarkStart w:id="27" w:name="_Toc182393541"/>
      <w:r>
        <w:lastRenderedPageBreak/>
        <w:t xml:space="preserve">Листинг </w:t>
      </w:r>
      <w:r w:rsidR="008F545A">
        <w:rPr>
          <w:lang w:val="ru-RU"/>
        </w:rPr>
        <w:t>3</w:t>
      </w:r>
      <w:r>
        <w:t xml:space="preserve"> - Создание и обучение персептронов</w:t>
      </w:r>
      <w:bookmarkEnd w:id="26"/>
      <w:bookmarkEnd w:id="27"/>
    </w:p>
    <w:p w14:paraId="7A218E2E" w14:textId="77777777" w:rsidR="00AE6585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>#--Константы и тренировочные данные--#</w:t>
      </w:r>
    </w:p>
    <w:p w14:paraId="7A218E2F" w14:textId="77777777" w:rsidR="00AE6585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2AACB8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LEARNING_RATE = 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0.01</w:t>
      </w:r>
    </w:p>
    <w:p w14:paraId="7A218E30" w14:textId="77777777" w:rsidR="00AE6585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x_train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np.array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([(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,-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,-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),</w:t>
      </w:r>
    </w:p>
    <w:p w14:paraId="7A218E31" w14:textId="77777777" w:rsidR="00AE6585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   (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,-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),</w:t>
      </w:r>
    </w:p>
    <w:p w14:paraId="7A218E32" w14:textId="77777777" w:rsidR="00AE6585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   (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,-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),</w:t>
      </w:r>
    </w:p>
    <w:p w14:paraId="7A218E33" w14:textId="77777777" w:rsidR="00AE6585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</w:rPr>
      </w:pP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         (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Courier New" w:eastAsia="Courier New" w:hAnsi="Courier New" w:cs="Courier New"/>
          <w:color w:val="2AACB8"/>
          <w:sz w:val="24"/>
          <w:szCs w:val="24"/>
        </w:rPr>
        <w:t>1.0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)])</w:t>
      </w:r>
    </w:p>
    <w:p w14:paraId="7A218E34" w14:textId="77777777" w:rsidR="00AE6585" w:rsidRDefault="00AE6585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</w:rPr>
      </w:pPr>
    </w:p>
    <w:p w14:paraId="7A218E35" w14:textId="77777777" w:rsidR="00AE6585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4"/>
          <w:szCs w:val="24"/>
        </w:rPr>
      </w:pPr>
      <w:r>
        <w:rPr>
          <w:rFonts w:ascii="Courier New" w:eastAsia="Courier New" w:hAnsi="Courier New" w:cs="Courier New"/>
          <w:color w:val="7A7E85"/>
          <w:sz w:val="24"/>
          <w:szCs w:val="24"/>
        </w:rPr>
        <w:t>#--Создание персептронов под каждую задачу--#</w:t>
      </w:r>
    </w:p>
    <w:p w14:paraId="7A218E36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]]), LEARNING_RATE)</w:t>
      </w:r>
    </w:p>
    <w:p w14:paraId="7A218E37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or_perceptron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([[-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]]), LEARNING_RATE)</w:t>
      </w:r>
    </w:p>
    <w:p w14:paraId="7A218E38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and_perceptron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([[-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]]), LEARNING_RATE)</w:t>
      </w:r>
    </w:p>
    <w:p w14:paraId="7A218E39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not_perceptron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Perceptron(</w:t>
      </w:r>
      <w:proofErr w:type="spellStart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],[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]]),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]]), LEARNING_RATE)</w:t>
      </w:r>
    </w:p>
    <w:p w14:paraId="7A218E3A" w14:textId="77777777" w:rsidR="00AE6585" w:rsidRPr="007914FA" w:rsidRDefault="00AE6585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14:paraId="7A218E3B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#--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Обучаем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каждый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персептрон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--#</w:t>
      </w:r>
    </w:p>
    <w:p w14:paraId="7A218E3C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not_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perceptron.train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 #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NOT_BLOCK</w:t>
      </w:r>
    </w:p>
    <w:p w14:paraId="7A218E3D" w14:textId="77777777" w:rsidR="00AE6585" w:rsidRPr="007914FA" w:rsidRDefault="00AE6585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14:paraId="7A218E3E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#NAND_BLOCK#</w:t>
      </w:r>
    </w:p>
    <w:p w14:paraId="7A218E3F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perceptron.train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() </w:t>
      </w:r>
    </w:p>
    <w:p w14:paraId="7A218E40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perceptron.show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_final_training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14:paraId="7A218E41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perceptron.show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_all_training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14:paraId="7A218E42" w14:textId="77777777" w:rsidR="00AE6585" w:rsidRPr="007914FA" w:rsidRDefault="00AE6585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14:paraId="7A218E43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#AND_BLOCK#</w:t>
      </w:r>
    </w:p>
    <w:p w14:paraId="7A218E44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perceptron.train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14:paraId="7A218E45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perceptron.show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_final_training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14:paraId="7A218E46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>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perceptron.show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_all_training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14:paraId="7A218E47" w14:textId="77777777" w:rsidR="00AE6585" w:rsidRPr="007914FA" w:rsidRDefault="00AE6585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</w:p>
    <w:p w14:paraId="7A218E48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#OR_BLOCK#</w:t>
      </w:r>
    </w:p>
    <w:p w14:paraId="7A218E49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or_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perceptron.train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14:paraId="7A218E4A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or_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perceptron.show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_final_training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14:paraId="7A218E4B" w14:textId="77777777" w:rsidR="00AE6585" w:rsidRPr="007914FA" w:rsidRDefault="007914FA" w:rsidP="003B73F9">
      <w:pPr>
        <w:shd w:val="clear" w:color="auto" w:fill="1E1F22"/>
        <w:spacing w:line="240" w:lineRule="auto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or_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perceptron.show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_all_training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()</w:t>
      </w:r>
    </w:p>
    <w:p w14:paraId="7A218E4C" w14:textId="77777777" w:rsidR="00AE6585" w:rsidRPr="007914FA" w:rsidRDefault="00AE6585" w:rsidP="003B73F9">
      <w:pPr>
        <w:rPr>
          <w:color w:val="BCBEC4"/>
          <w:lang w:val="en-US"/>
        </w:rPr>
      </w:pPr>
    </w:p>
    <w:p w14:paraId="7A218E4D" w14:textId="267CC609" w:rsidR="00AE6585" w:rsidRDefault="007914FA" w:rsidP="003B73F9">
      <w:pPr>
        <w:pStyle w:val="2"/>
        <w:jc w:val="left"/>
      </w:pPr>
      <w:bookmarkStart w:id="28" w:name="_Toc180965787"/>
      <w:bookmarkStart w:id="29" w:name="_Toc182393542"/>
      <w:r>
        <w:t xml:space="preserve">Листинг </w:t>
      </w:r>
      <w:r w:rsidR="008F545A">
        <w:rPr>
          <w:lang w:val="ru-RU"/>
        </w:rPr>
        <w:t>4</w:t>
      </w:r>
      <w:r>
        <w:t xml:space="preserve"> - Тестирование нейросети и решение главной задачи</w:t>
      </w:r>
      <w:bookmarkEnd w:id="28"/>
      <w:bookmarkEnd w:id="29"/>
    </w:p>
    <w:p w14:paraId="7A218E4E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14:paraId="7A218E4F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14:paraId="7A218E50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14:paraId="7A218E51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14:paraId="7A218E52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14:paraId="7A218E53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gramStart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,-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14:paraId="7A218E54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-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),</w:t>
      </w:r>
    </w:p>
    <w:p w14:paraId="7A218E55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(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)]) 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#(&lt;bias&gt;, &lt;x1&gt;, &lt;x2&gt;, &lt;x3&gt;)</w:t>
      </w:r>
    </w:p>
    <w:p w14:paraId="7A218E56" w14:textId="77777777" w:rsidR="00AE6585" w:rsidRPr="007914FA" w:rsidRDefault="00AE6585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</w:p>
    <w:p w14:paraId="7A218E57" w14:textId="77777777" w:rsidR="00AE6585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pt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PrettyTable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([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"x1"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"x2"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"x3"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Gungsuh" w:eastAsia="Gungsuh" w:hAnsi="Gungsuh" w:cs="Gungsuh"/>
          <w:color w:val="6AAB73"/>
          <w:sz w:val="24"/>
          <w:szCs w:val="24"/>
        </w:rPr>
        <w:t>"¬(x1 ∧ x2)"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Gungsuh" w:eastAsia="Gungsuh" w:hAnsi="Gungsuh" w:cs="Gungsuh"/>
          <w:color w:val="6AAB73"/>
          <w:sz w:val="24"/>
          <w:szCs w:val="24"/>
        </w:rPr>
        <w:t>"¬(¬(x1 ∧ x2))"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, </w:t>
      </w:r>
      <w:r>
        <w:rPr>
          <w:rFonts w:ascii="Gungsuh" w:eastAsia="Gungsuh" w:hAnsi="Gungsuh" w:cs="Gungsuh"/>
          <w:color w:val="6AAB73"/>
          <w:sz w:val="24"/>
          <w:szCs w:val="24"/>
        </w:rPr>
        <w:t>"x1 ⊕ x3"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>,</w:t>
      </w:r>
      <w:r>
        <w:rPr>
          <w:rFonts w:ascii="Courier New" w:eastAsia="Courier New" w:hAnsi="Courier New" w:cs="Courier New"/>
          <w:color w:val="6AAB73"/>
          <w:sz w:val="24"/>
          <w:szCs w:val="24"/>
        </w:rPr>
        <w:t>"F"</w:t>
      </w:r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])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#Создание таблицы с соответствующими названиями столбцов</w:t>
      </w:r>
    </w:p>
    <w:p w14:paraId="7A218E58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output = []</w:t>
      </w:r>
    </w:p>
    <w:p w14:paraId="7A218E59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#--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Создание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логической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 xml:space="preserve">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цепи</w:t>
      </w:r>
      <w:r w:rsidRPr="007914FA">
        <w:rPr>
          <w:rFonts w:ascii="Courier New" w:eastAsia="Courier New" w:hAnsi="Courier New" w:cs="Courier New"/>
          <w:color w:val="7A7E85"/>
          <w:sz w:val="24"/>
          <w:szCs w:val="24"/>
          <w:lang w:val="en-US"/>
        </w:rPr>
        <w:t>--#</w:t>
      </w:r>
    </w:p>
    <w:p w14:paraId="7A218E5A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for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</w:t>
      </w:r>
      <w:r w:rsidRPr="007914FA">
        <w:rPr>
          <w:rFonts w:ascii="Courier New" w:eastAsia="Courier New" w:hAnsi="Courier New" w:cs="Courier New"/>
          <w:color w:val="CF8E6D"/>
          <w:sz w:val="24"/>
          <w:szCs w:val="24"/>
          <w:lang w:val="en-US"/>
        </w:rPr>
        <w:t xml:space="preserve">in </w:t>
      </w:r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range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8888C6"/>
          <w:sz w:val="24"/>
          <w:szCs w:val="24"/>
          <w:lang w:val="en-US"/>
        </w:rPr>
        <w:t>len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)):</w:t>
      </w:r>
    </w:p>
    <w:p w14:paraId="7A218E5B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not_block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not_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perceptron.predict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</w:p>
    <w:p w14:paraId="7A218E5C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    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: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nand_perceptron.predict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])))</w:t>
      </w:r>
    </w:p>
    <w:p w14:paraId="7A218E5D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          ])</w:t>
      </w:r>
    </w:p>
    <w:p w14:paraId="7A218E5E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)</w:t>
      </w:r>
    </w:p>
    <w:p w14:paraId="7A218E5F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lastRenderedPageBreak/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xor_block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=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perceptron.predict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</w:t>
      </w:r>
    </w:p>
    <w:p w14:paraId="7A218E60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          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perceptron.predict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3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])])),</w:t>
      </w:r>
    </w:p>
    <w:p w14:paraId="7A218E61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              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or_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perceptron.predict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3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])])))</w:t>
      </w:r>
    </w:p>
    <w:p w14:paraId="7A218E62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                ])</w:t>
      </w:r>
    </w:p>
    <w:p w14:paraId="7A218E63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                             )</w:t>
      </w:r>
    </w:p>
    <w:p w14:paraId="7A218E64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</w:t>
      </w:r>
    </w:p>
    <w:p w14:paraId="7A218E65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proofErr w:type="spellStart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output.append</w:t>
      </w:r>
      <w:proofErr w:type="spellEnd"/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and_perceptron.predict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np.array</w:t>
      </w:r>
      <w:proofErr w:type="spellEnd"/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([(</w:t>
      </w:r>
      <w:proofErr w:type="gramEnd"/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1.0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not_block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xor_block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)])))</w:t>
      </w:r>
    </w:p>
    <w:p w14:paraId="7A218E66" w14:textId="77777777" w:rsidR="00AE6585" w:rsidRPr="007914FA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</w:pP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  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pt.add_row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([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1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2</w:t>
      </w:r>
      <w:proofErr w:type="gram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],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</w:t>
      </w:r>
      <w:proofErr w:type="gram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_test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][</w:t>
      </w:r>
      <w:r w:rsidRPr="007914FA">
        <w:rPr>
          <w:rFonts w:ascii="Courier New" w:eastAsia="Courier New" w:hAnsi="Courier New" w:cs="Courier New"/>
          <w:color w:val="2AACB8"/>
          <w:sz w:val="24"/>
          <w:szCs w:val="24"/>
          <w:lang w:val="en-US"/>
        </w:rPr>
        <w:t>3</w:t>
      </w:r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],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nand_block,not_block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 xml:space="preserve">, 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xor_block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, output[</w:t>
      </w:r>
      <w:proofErr w:type="spellStart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i</w:t>
      </w:r>
      <w:proofErr w:type="spellEnd"/>
      <w:r w:rsidRPr="007914FA">
        <w:rPr>
          <w:rFonts w:ascii="Courier New" w:eastAsia="Courier New" w:hAnsi="Courier New" w:cs="Courier New"/>
          <w:color w:val="BCBEC4"/>
          <w:sz w:val="24"/>
          <w:szCs w:val="24"/>
          <w:lang w:val="en-US"/>
        </w:rPr>
        <w:t>]])</w:t>
      </w:r>
    </w:p>
    <w:p w14:paraId="7A218E67" w14:textId="77777777" w:rsidR="00AE6585" w:rsidRDefault="007914FA" w:rsidP="003B73F9">
      <w:pPr>
        <w:shd w:val="clear" w:color="auto" w:fill="1E1F22"/>
        <w:spacing w:line="240" w:lineRule="auto"/>
        <w:jc w:val="left"/>
        <w:rPr>
          <w:rFonts w:ascii="Courier New" w:eastAsia="Courier New" w:hAnsi="Courier New" w:cs="Courier New"/>
          <w:color w:val="7A7E85"/>
          <w:sz w:val="24"/>
          <w:szCs w:val="24"/>
        </w:rPr>
      </w:pPr>
      <w:proofErr w:type="spellStart"/>
      <w:r>
        <w:rPr>
          <w:rFonts w:ascii="Courier New" w:eastAsia="Courier New" w:hAnsi="Courier New" w:cs="Courier New"/>
          <w:color w:val="8888C6"/>
          <w:sz w:val="24"/>
          <w:szCs w:val="24"/>
        </w:rPr>
        <w:t>print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color w:val="BCBEC4"/>
          <w:sz w:val="24"/>
          <w:szCs w:val="24"/>
        </w:rPr>
        <w:t>pt</w:t>
      </w:r>
      <w:proofErr w:type="spellEnd"/>
      <w:r>
        <w:rPr>
          <w:rFonts w:ascii="Courier New" w:eastAsia="Courier New" w:hAnsi="Courier New" w:cs="Courier New"/>
          <w:color w:val="BCBEC4"/>
          <w:sz w:val="24"/>
          <w:szCs w:val="24"/>
        </w:rPr>
        <w:t xml:space="preserve">) </w:t>
      </w:r>
      <w:r>
        <w:rPr>
          <w:rFonts w:ascii="Courier New" w:eastAsia="Courier New" w:hAnsi="Courier New" w:cs="Courier New"/>
          <w:color w:val="7A7E85"/>
          <w:sz w:val="24"/>
          <w:szCs w:val="24"/>
        </w:rPr>
        <w:t>#Вывод таблицы</w:t>
      </w:r>
    </w:p>
    <w:p w14:paraId="7A218E68" w14:textId="1BC61F3D" w:rsidR="00AE6585" w:rsidRDefault="00AE6585" w:rsidP="003B73F9"/>
    <w:sectPr w:rsidR="00AE6585" w:rsidSect="007914FA">
      <w:footerReference w:type="default" r:id="rId13"/>
      <w:pgSz w:w="11909" w:h="16834"/>
      <w:pgMar w:top="1134" w:right="567" w:bottom="1134" w:left="1134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218E75" w14:textId="77777777" w:rsidR="0019203D" w:rsidRDefault="0019203D">
      <w:pPr>
        <w:spacing w:before="0" w:after="0" w:line="240" w:lineRule="auto"/>
      </w:pPr>
      <w:r>
        <w:separator/>
      </w:r>
    </w:p>
  </w:endnote>
  <w:endnote w:type="continuationSeparator" w:id="0">
    <w:p w14:paraId="7A218E76" w14:textId="77777777" w:rsidR="0019203D" w:rsidRDefault="001920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ungsuh">
    <w:altName w:val="Times New Roman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218E77" w14:textId="77777777" w:rsidR="007914FA" w:rsidRDefault="007914FA">
    <w:pPr>
      <w:jc w:val="center"/>
    </w:pPr>
    <w:r>
      <w:fldChar w:fldCharType="begin"/>
    </w:r>
    <w:r>
      <w:instrText>PAGE</w:instrText>
    </w:r>
    <w:r>
      <w:fldChar w:fldCharType="separate"/>
    </w:r>
    <w:r w:rsidR="00921578">
      <w:rPr>
        <w:noProof/>
      </w:rPr>
      <w:t>18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218E73" w14:textId="77777777" w:rsidR="0019203D" w:rsidRDefault="0019203D">
      <w:pPr>
        <w:spacing w:before="0" w:after="0" w:line="240" w:lineRule="auto"/>
      </w:pPr>
      <w:r>
        <w:separator/>
      </w:r>
    </w:p>
  </w:footnote>
  <w:footnote w:type="continuationSeparator" w:id="0">
    <w:p w14:paraId="7A218E74" w14:textId="77777777" w:rsidR="0019203D" w:rsidRDefault="0019203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3365F7"/>
    <w:multiLevelType w:val="multilevel"/>
    <w:tmpl w:val="0FCA02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A737B1"/>
    <w:multiLevelType w:val="multilevel"/>
    <w:tmpl w:val="7408B6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C427FD"/>
    <w:multiLevelType w:val="multilevel"/>
    <w:tmpl w:val="79B0BA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A97884"/>
    <w:multiLevelType w:val="multilevel"/>
    <w:tmpl w:val="6E1ED8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F3C7881"/>
    <w:multiLevelType w:val="multilevel"/>
    <w:tmpl w:val="783056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1144251">
    <w:abstractNumId w:val="2"/>
  </w:num>
  <w:num w:numId="2" w16cid:durableId="1807506455">
    <w:abstractNumId w:val="1"/>
  </w:num>
  <w:num w:numId="3" w16cid:durableId="845823670">
    <w:abstractNumId w:val="4"/>
  </w:num>
  <w:num w:numId="4" w16cid:durableId="1888640451">
    <w:abstractNumId w:val="0"/>
  </w:num>
  <w:num w:numId="5" w16cid:durableId="12322759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6585"/>
    <w:rsid w:val="00101BE9"/>
    <w:rsid w:val="00125695"/>
    <w:rsid w:val="0019203D"/>
    <w:rsid w:val="002426A8"/>
    <w:rsid w:val="00245B9D"/>
    <w:rsid w:val="00276035"/>
    <w:rsid w:val="0034665F"/>
    <w:rsid w:val="003B73F9"/>
    <w:rsid w:val="00682A1B"/>
    <w:rsid w:val="00707D5E"/>
    <w:rsid w:val="007914FA"/>
    <w:rsid w:val="007E17C4"/>
    <w:rsid w:val="008375D3"/>
    <w:rsid w:val="008F545A"/>
    <w:rsid w:val="00921578"/>
    <w:rsid w:val="009E5A50"/>
    <w:rsid w:val="00AE6585"/>
    <w:rsid w:val="00B25C5E"/>
    <w:rsid w:val="00BD600E"/>
    <w:rsid w:val="00C65CEF"/>
    <w:rsid w:val="00D42805"/>
    <w:rsid w:val="00E16BC2"/>
    <w:rsid w:val="00EB546F"/>
    <w:rsid w:val="00F7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18CE6"/>
  <w15:docId w15:val="{CE592345-6027-4A5E-ABAA-A03E34C0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40" w:after="24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ind w:left="-566" w:right="-4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after="40"/>
      <w:outlineLvl w:val="1"/>
    </w:p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20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No Spacing"/>
    <w:uiPriority w:val="1"/>
    <w:qFormat/>
    <w:rsid w:val="007914FA"/>
    <w:pPr>
      <w:spacing w:before="0" w:after="0" w:line="240" w:lineRule="auto"/>
    </w:pPr>
  </w:style>
  <w:style w:type="paragraph" w:styleId="a6">
    <w:name w:val="TOC Heading"/>
    <w:basedOn w:val="1"/>
    <w:next w:val="a"/>
    <w:uiPriority w:val="39"/>
    <w:unhideWhenUsed/>
    <w:qFormat/>
    <w:rsid w:val="007914FA"/>
    <w:pPr>
      <w:spacing w:after="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1">
    <w:name w:val="toc 1"/>
    <w:basedOn w:val="a"/>
    <w:next w:val="a"/>
    <w:autoRedefine/>
    <w:uiPriority w:val="39"/>
    <w:unhideWhenUsed/>
    <w:rsid w:val="007914FA"/>
    <w:pPr>
      <w:spacing w:after="100" w:line="240" w:lineRule="auto"/>
    </w:pPr>
  </w:style>
  <w:style w:type="paragraph" w:styleId="21">
    <w:name w:val="toc 2"/>
    <w:basedOn w:val="a"/>
    <w:next w:val="a"/>
    <w:autoRedefine/>
    <w:uiPriority w:val="39"/>
    <w:unhideWhenUsed/>
    <w:rsid w:val="007914FA"/>
    <w:pPr>
      <w:spacing w:after="100" w:line="240" w:lineRule="auto"/>
      <w:ind w:left="280"/>
    </w:pPr>
  </w:style>
  <w:style w:type="character" w:styleId="a7">
    <w:name w:val="Hyperlink"/>
    <w:basedOn w:val="a0"/>
    <w:uiPriority w:val="99"/>
    <w:unhideWhenUsed/>
    <w:rsid w:val="007914FA"/>
    <w:rPr>
      <w:color w:val="0000FF" w:themeColor="hyperlink"/>
      <w:u w:val="single"/>
    </w:rPr>
  </w:style>
  <w:style w:type="paragraph" w:styleId="30">
    <w:name w:val="toc 3"/>
    <w:basedOn w:val="a"/>
    <w:next w:val="a"/>
    <w:autoRedefine/>
    <w:uiPriority w:val="39"/>
    <w:semiHidden/>
    <w:unhideWhenUsed/>
    <w:rsid w:val="007914FA"/>
    <w:pPr>
      <w:spacing w:after="100" w:line="240" w:lineRule="auto"/>
      <w:ind w:left="560"/>
    </w:pPr>
  </w:style>
  <w:style w:type="paragraph" w:styleId="a8">
    <w:name w:val="header"/>
    <w:basedOn w:val="a"/>
    <w:link w:val="a9"/>
    <w:uiPriority w:val="99"/>
    <w:unhideWhenUsed/>
    <w:rsid w:val="00707D5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07D5E"/>
  </w:style>
  <w:style w:type="paragraph" w:styleId="aa">
    <w:name w:val="footer"/>
    <w:basedOn w:val="a"/>
    <w:link w:val="ab"/>
    <w:uiPriority w:val="99"/>
    <w:unhideWhenUsed/>
    <w:rsid w:val="00707D5E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07D5E"/>
  </w:style>
  <w:style w:type="paragraph" w:styleId="ac">
    <w:name w:val="Balloon Text"/>
    <w:basedOn w:val="a"/>
    <w:link w:val="ad"/>
    <w:uiPriority w:val="99"/>
    <w:semiHidden/>
    <w:unhideWhenUsed/>
    <w:rsid w:val="002426A8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426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D24E1-32A3-4777-94F9-7BD434B48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17</Pages>
  <Words>1947</Words>
  <Characters>11099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Димитрий Хохлов</dc:creator>
  <cp:keywords/>
  <dc:description/>
  <cp:lastModifiedBy>Димитрий Хохлов</cp:lastModifiedBy>
  <cp:revision>10</cp:revision>
  <dcterms:created xsi:type="dcterms:W3CDTF">2024-11-11T08:10:00Z</dcterms:created>
  <dcterms:modified xsi:type="dcterms:W3CDTF">2025-03-21T15:03:00Z</dcterms:modified>
</cp:coreProperties>
</file>